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5.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7F6" w:rsidRDefault="00306A6A" w14:paraId="55916B9A" w14:textId="77777777">
      <w:pPr>
        <w:spacing w:after="32" w:line="259" w:lineRule="auto"/>
        <w:ind w:left="-390" w:firstLine="0"/>
      </w:pPr>
      <w:r>
        <w:rPr>
          <w:rFonts w:ascii="Calibri" w:hAnsi="Calibri" w:eastAsia="Calibri" w:cs="Calibri"/>
          <w:i w:val="0"/>
          <w:noProof/>
        </w:rPr>
      </w:r>
      <w:r>
        <w:rPr>
          <w:rFonts w:ascii="Calibri" w:hAnsi="Calibri" w:eastAsia="Calibri" w:cs="Calibri"/>
          <w:i w:val="0"/>
          <w:noProof/>
        </w:rPr>
        <w:pict w14:anchorId="610CBE04">
          <v:group id="Group 6996" style="width:471.05pt;height:4.5pt;mso-position-horizontal-relative:char;mso-position-vertical-relative:line" coordsize="59824,571" o:spid="_x0000_s1026">
            <v:shape id="Shape 9176" style="position:absolute;width:59824;height:571" coordsize="5982462,57150" o:spid="_x0000_s1027" fillcolor="black" stroked="f" strokeweight="0" path="m,l5982462,r,57150l,57150,,e">
              <v:stroke opacity="0" miterlimit="10" joinstyle="miter"/>
            </v:shape>
            <w10:anchorlock/>
          </v:group>
        </w:pict>
      </w:r>
    </w:p>
    <w:p w:rsidR="00B377F6" w:rsidRDefault="00B377F6" w14:paraId="46D9D27B" w14:textId="77777777">
      <w:pPr>
        <w:spacing w:after="431" w:line="259" w:lineRule="auto"/>
        <w:ind w:left="0" w:firstLine="0"/>
        <w:jc w:val="right"/>
      </w:pPr>
    </w:p>
    <w:p w:rsidR="009E3E0E" w:rsidP="009E3E0E" w:rsidRDefault="009E3E0E" w14:paraId="2D6C82DD" w14:textId="77777777">
      <w:pPr>
        <w:spacing w:after="431" w:line="259" w:lineRule="auto"/>
        <w:ind w:left="0" w:firstLine="0"/>
        <w:jc w:val="right"/>
      </w:pPr>
    </w:p>
    <w:p w:rsidR="009E3E0E" w:rsidP="009E3E0E" w:rsidRDefault="009E3E0E" w14:paraId="36E52B62" w14:textId="77777777" w14:noSpellErr="1">
      <w:pPr>
        <w:spacing w:after="436" w:line="259" w:lineRule="auto"/>
        <w:ind w:left="372" w:firstLine="0"/>
      </w:pPr>
      <w:r w:rsidRPr="49351341">
        <w:rPr>
          <w:b w:val="1"/>
          <w:bCs w:val="1"/>
          <w:i w:val="0"/>
          <w:iCs w:val="0"/>
          <w:sz w:val="64"/>
          <w:szCs w:val="64"/>
          <w:rPrChange w:author="Lean Nasser Carreon" w:date="2018-02-26T03:29:27.4145966" w:id="1579586996">
            <w:rPr>
              <w:b/>
              <w:i w:val="0"/>
              <w:sz w:val="64"/>
            </w:rPr>
          </w:rPrChange>
        </w:rPr>
        <w:t xml:space="preserve">Vision and Scope Document </w:t>
      </w:r>
    </w:p>
    <w:p w:rsidR="009E3E0E" w:rsidP="009E3E0E" w:rsidRDefault="009E3E0E" w14:paraId="10BE12F0" w14:textId="77777777" w14:noSpellErr="1">
      <w:pPr>
        <w:spacing w:after="830" w:line="259" w:lineRule="auto"/>
        <w:ind w:left="0" w:right="111" w:firstLine="0"/>
        <w:jc w:val="right"/>
      </w:pPr>
      <w:r w:rsidRPr="49351341">
        <w:rPr>
          <w:b w:val="1"/>
          <w:bCs w:val="1"/>
          <w:i w:val="0"/>
          <w:iCs w:val="0"/>
          <w:sz w:val="40"/>
          <w:szCs w:val="40"/>
          <w:rPrChange w:author="Lean Nasser Carreon" w:date="2018-02-26T03:29:27.4145966" w:id="359086858">
            <w:rPr>
              <w:b/>
              <w:i w:val="0"/>
              <w:sz w:val="40"/>
            </w:rPr>
          </w:rPrChange>
        </w:rPr>
        <w:t xml:space="preserve">For </w:t>
      </w:r>
    </w:p>
    <w:p w:rsidR="009E3E0E" w:rsidP="009E3E0E" w:rsidRDefault="009E3E0E" w14:paraId="66E94DD6" w14:textId="77777777" w14:noSpellErr="1">
      <w:pPr>
        <w:spacing w:after="563" w:line="259" w:lineRule="auto"/>
        <w:ind w:left="3600" w:right="113" w:firstLine="720"/>
        <w:jc w:val="center"/>
      </w:pPr>
      <w:r w:rsidRPr="49351341">
        <w:rPr>
          <w:b w:val="1"/>
          <w:bCs w:val="1"/>
          <w:i w:val="0"/>
          <w:iCs w:val="0"/>
          <w:sz w:val="64"/>
          <w:szCs w:val="64"/>
          <w:rPrChange w:author="Lean Nasser Carreon" w:date="2018-02-26T03:29:27.4145966" w:id="930565521">
            <w:rPr>
              <w:b/>
              <w:i w:val="0"/>
              <w:sz w:val="64"/>
            </w:rPr>
          </w:rPrChange>
        </w:rPr>
        <w:t>O.T.O.M Payroll System</w:t>
      </w:r>
    </w:p>
    <w:p w:rsidR="009E3E0E" w:rsidP="009E3E0E" w:rsidRDefault="009E3E0E" w14:paraId="1F5C03FA" w14:textId="77777777" w14:noSpellErr="1">
      <w:pPr>
        <w:spacing w:after="928" w:line="265" w:lineRule="auto"/>
        <w:ind w:right="99"/>
        <w:jc w:val="right"/>
      </w:pPr>
      <w:r w:rsidRPr="49351341">
        <w:rPr>
          <w:b w:val="1"/>
          <w:bCs w:val="1"/>
          <w:i w:val="0"/>
          <w:iCs w:val="0"/>
          <w:sz w:val="28"/>
          <w:szCs w:val="28"/>
          <w:rPrChange w:author="Lean Nasser Carreon" w:date="2018-02-26T03:29:27.4145966" w:id="367783178">
            <w:rPr>
              <w:b/>
              <w:i w:val="0"/>
              <w:sz w:val="28"/>
            </w:rPr>
          </w:rPrChange>
        </w:rPr>
        <w:t xml:space="preserve">Version 1.0 approved </w:t>
      </w:r>
    </w:p>
    <w:p w:rsidR="009E3E0E" w:rsidP="49351341" w:rsidRDefault="009E3E0E" w14:paraId="2811639D" w14:textId="77777777" w14:noSpellErr="1">
      <w:pPr>
        <w:spacing w:after="928" w:line="265" w:lineRule="auto"/>
        <w:ind w:left="3600" w:right="99" w:firstLine="720"/>
        <w:jc w:val="right"/>
        <w:rPr>
          <w:b w:val="1"/>
          <w:bCs w:val="1"/>
          <w:i w:val="0"/>
          <w:iCs w:val="0"/>
          <w:sz w:val="28"/>
          <w:szCs w:val="28"/>
          <w:rPrChange w:author="Lean Nasser Carreon" w:date="2018-02-26T03:29:27.4145966" w:id="1595963001">
            <w:rPr/>
          </w:rPrChange>
        </w:rPr>
        <w:pPrChange w:author="Lean Nasser Carreon" w:date="2018-02-26T03:29:27.4145966" w:id="470092675">
          <w:pPr>
            <w:ind w:left="3600" w:right="99" w:firstLine="720"/>
            <w:jc w:val="right"/>
          </w:pPr>
        </w:pPrChange>
      </w:pPr>
      <w:r w:rsidRPr="49351341">
        <w:rPr>
          <w:b w:val="1"/>
          <w:bCs w:val="1"/>
          <w:i w:val="0"/>
          <w:iCs w:val="0"/>
          <w:sz w:val="28"/>
          <w:szCs w:val="28"/>
          <w:rPrChange w:author="Lean Nasser Carreon" w:date="2018-02-26T03:29:27.4145966" w:id="771410766">
            <w:rPr>
              <w:b/>
              <w:i w:val="0"/>
              <w:sz w:val="28"/>
            </w:rPr>
          </w:rPrChange>
        </w:rPr>
        <w:t xml:space="preserve">                     Prepared by</w:t>
      </w:r>
      <w:r>
        <w:rPr>
          <w:b/>
          <w:i w:val="0"/>
          <w:sz w:val="28"/>
        </w:rPr>
        <w:tab/>
      </w:r>
    </w:p>
    <w:p w:rsidR="009E3E0E" w:rsidP="49351341" w:rsidRDefault="009E3E0E" w14:paraId="3E27570D" w14:textId="77777777" w14:noSpellErr="1">
      <w:pPr>
        <w:spacing w:after="0" w:line="240" w:lineRule="auto"/>
        <w:ind w:left="0" w:firstLine="0"/>
        <w:jc w:val="right"/>
        <w:rPr>
          <w:b w:val="1"/>
          <w:bCs w:val="1"/>
          <w:i w:val="0"/>
          <w:iCs w:val="0"/>
          <w:sz w:val="28"/>
          <w:szCs w:val="28"/>
          <w:rPrChange w:author="Lean Nasser Carreon" w:date="2018-02-26T03:29:27.4145966" w:id="1800097671">
            <w:rPr/>
          </w:rPrChange>
        </w:rPr>
        <w:pPrChange w:author="Lean Nasser Carreon" w:date="2018-02-26T03:29:27.4145966" w:id="545004189">
          <w:pPr>
            <w:ind w:left="0" w:firstLine="0"/>
            <w:jc w:val="right"/>
          </w:pPr>
        </w:pPrChange>
      </w:pPr>
      <w:r>
        <w:rPr>
          <w:b/>
          <w:i w:val="0"/>
          <w:sz w:val="28"/>
        </w:rPr>
        <w:tab/>
      </w:r>
      <w:r w:rsidRPr="49351341">
        <w:rPr>
          <w:b w:val="1"/>
          <w:bCs w:val="1"/>
          <w:i w:val="0"/>
          <w:iCs w:val="0"/>
          <w:sz w:val="28"/>
          <w:szCs w:val="28"/>
          <w:rPrChange w:author="Lean Nasser Carreon" w:date="2018-02-26T03:29:27.4145966" w:id="893596474">
            <w:rPr>
              <w:b/>
              <w:i w:val="0"/>
              <w:sz w:val="28"/>
            </w:rPr>
          </w:rPrChange>
        </w:rPr>
        <w:t>KIM IBARRA</w:t>
      </w:r>
    </w:p>
    <w:p w:rsidR="009E3E0E" w:rsidP="49351341" w:rsidRDefault="009E3E0E" w14:paraId="06435F79" w14:textId="77777777" w14:noSpellErr="1">
      <w:pPr>
        <w:spacing w:after="0" w:line="240" w:lineRule="auto"/>
        <w:ind w:left="0" w:firstLine="0"/>
        <w:jc w:val="right"/>
        <w:rPr>
          <w:b w:val="1"/>
          <w:bCs w:val="1"/>
          <w:i w:val="0"/>
          <w:iCs w:val="0"/>
          <w:sz w:val="28"/>
          <w:szCs w:val="28"/>
          <w:rPrChange w:author="Lean Nasser Carreon" w:date="2018-02-26T03:29:27.4145966" w:id="2056340310">
            <w:rPr/>
          </w:rPrChange>
        </w:rPr>
        <w:pPrChange w:author="Lean Nasser Carreon" w:date="2018-02-26T03:29:27.4145966" w:id="1410161837">
          <w:pPr>
            <w:ind w:left="0" w:firstLine="0"/>
            <w:jc w:val="right"/>
          </w:pPr>
        </w:pPrChange>
      </w:pPr>
      <w:r w:rsidRPr="49351341">
        <w:rPr>
          <w:b w:val="1"/>
          <w:bCs w:val="1"/>
          <w:i w:val="0"/>
          <w:iCs w:val="0"/>
          <w:sz w:val="28"/>
          <w:szCs w:val="28"/>
          <w:rPrChange w:author="Lean Nasser Carreon" w:date="2018-02-26T03:29:27.4145966" w:id="1882967222">
            <w:rPr>
              <w:b/>
              <w:i w:val="0"/>
              <w:sz w:val="28"/>
            </w:rPr>
          </w:rPrChange>
        </w:rPr>
        <w:t>KEVIN BREGIAS</w:t>
      </w:r>
    </w:p>
    <w:p w:rsidR="009E3E0E" w:rsidP="49351341" w:rsidRDefault="009E3E0E" w14:paraId="61B25EF3" w14:textId="77777777" w14:noSpellErr="1">
      <w:pPr>
        <w:spacing w:after="0" w:line="240" w:lineRule="auto"/>
        <w:ind w:left="0" w:firstLine="0"/>
        <w:jc w:val="right"/>
        <w:rPr>
          <w:b w:val="1"/>
          <w:bCs w:val="1"/>
          <w:i w:val="0"/>
          <w:iCs w:val="0"/>
          <w:sz w:val="28"/>
          <w:szCs w:val="28"/>
          <w:rPrChange w:author="Lean Nasser Carreon" w:date="2018-02-26T03:29:27.4145966" w:id="2010362165">
            <w:rPr/>
          </w:rPrChange>
        </w:rPr>
        <w:pPrChange w:author="Lean Nasser Carreon" w:date="2018-02-26T03:29:27.4145966" w:id="1151948662">
          <w:pPr>
            <w:ind w:left="0" w:firstLine="0"/>
            <w:jc w:val="right"/>
          </w:pPr>
        </w:pPrChange>
      </w:pPr>
      <w:r w:rsidRPr="49351341">
        <w:rPr>
          <w:b w:val="1"/>
          <w:bCs w:val="1"/>
          <w:i w:val="0"/>
          <w:iCs w:val="0"/>
          <w:sz w:val="28"/>
          <w:szCs w:val="28"/>
          <w:rPrChange w:author="Lean Nasser Carreon" w:date="2018-02-26T03:29:27.4145966" w:id="1181561467">
            <w:rPr>
              <w:b/>
              <w:i w:val="0"/>
              <w:sz w:val="28"/>
            </w:rPr>
          </w:rPrChange>
        </w:rPr>
        <w:t>LEAN CARREON</w:t>
      </w:r>
    </w:p>
    <w:p w:rsidR="009E3E0E" w:rsidP="49351341" w:rsidRDefault="009E3E0E" w14:paraId="12F180BF" w14:textId="77777777" w14:noSpellErr="1">
      <w:pPr>
        <w:spacing w:after="0" w:line="240" w:lineRule="auto"/>
        <w:ind w:left="0" w:firstLine="0"/>
        <w:jc w:val="right"/>
        <w:rPr>
          <w:b w:val="1"/>
          <w:bCs w:val="1"/>
          <w:i w:val="0"/>
          <w:iCs w:val="0"/>
          <w:sz w:val="28"/>
          <w:szCs w:val="28"/>
          <w:rPrChange w:author="Lean Nasser Carreon" w:date="2018-02-26T03:29:27.4145966" w:id="1702961795">
            <w:rPr/>
          </w:rPrChange>
        </w:rPr>
        <w:pPrChange w:author="Lean Nasser Carreon" w:date="2018-02-26T03:29:27.4145966" w:id="836473320">
          <w:pPr>
            <w:ind w:left="0" w:firstLine="0"/>
            <w:jc w:val="right"/>
          </w:pPr>
        </w:pPrChange>
      </w:pPr>
      <w:r w:rsidRPr="49351341">
        <w:rPr>
          <w:b w:val="1"/>
          <w:bCs w:val="1"/>
          <w:i w:val="0"/>
          <w:iCs w:val="0"/>
          <w:sz w:val="28"/>
          <w:szCs w:val="28"/>
          <w:rPrChange w:author="Lean Nasser Carreon" w:date="2018-02-26T03:29:27.4145966" w:id="872459028">
            <w:rPr>
              <w:b/>
              <w:i w:val="0"/>
              <w:sz w:val="28"/>
            </w:rPr>
          </w:rPrChange>
        </w:rPr>
        <w:t xml:space="preserve">BENJAMIIN PEDRALVEZ </w:t>
      </w:r>
    </w:p>
    <w:p w:rsidR="009E3E0E" w:rsidP="009E3E0E" w:rsidRDefault="009E3E0E" w14:paraId="55E4EB83" w14:textId="77777777">
      <w:pPr>
        <w:spacing w:after="0" w:line="240" w:lineRule="auto"/>
        <w:ind w:left="0" w:firstLine="0"/>
        <w:jc w:val="right"/>
        <w:rPr>
          <w:b/>
          <w:i w:val="0"/>
          <w:sz w:val="28"/>
        </w:rPr>
      </w:pPr>
    </w:p>
    <w:p w:rsidR="009E3E0E" w:rsidP="009E3E0E" w:rsidRDefault="009E3E0E" w14:paraId="4A2BEF69" w14:textId="77777777">
      <w:pPr>
        <w:spacing w:after="0" w:line="240" w:lineRule="auto"/>
        <w:ind w:left="0" w:firstLine="0"/>
        <w:jc w:val="right"/>
        <w:rPr>
          <w:b/>
          <w:i w:val="0"/>
          <w:sz w:val="28"/>
        </w:rPr>
      </w:pPr>
    </w:p>
    <w:p w:rsidR="009E3E0E" w:rsidP="009E3E0E" w:rsidRDefault="009E3E0E" w14:paraId="128C5B6D" w14:textId="77777777">
      <w:pPr>
        <w:spacing w:after="0" w:line="240" w:lineRule="auto"/>
        <w:ind w:left="0" w:firstLine="0"/>
        <w:jc w:val="right"/>
        <w:rPr>
          <w:b/>
          <w:i w:val="0"/>
          <w:sz w:val="28"/>
        </w:rPr>
      </w:pPr>
    </w:p>
    <w:p w:rsidR="009E3E0E" w:rsidP="009E3E0E" w:rsidRDefault="009E3E0E" w14:paraId="2D9C14A1" w14:textId="77777777">
      <w:pPr>
        <w:spacing w:after="0" w:line="240" w:lineRule="auto"/>
        <w:ind w:left="0" w:firstLine="0"/>
        <w:jc w:val="right"/>
        <w:rPr>
          <w:b/>
          <w:i w:val="0"/>
          <w:sz w:val="28"/>
        </w:rPr>
      </w:pPr>
    </w:p>
    <w:p w:rsidR="009E3E0E" w:rsidP="009E3E0E" w:rsidRDefault="009E3E0E" w14:paraId="57D02886" w14:textId="77777777">
      <w:pPr>
        <w:spacing w:after="0" w:line="240" w:lineRule="auto"/>
        <w:ind w:left="0" w:firstLine="0"/>
        <w:jc w:val="right"/>
        <w:rPr>
          <w:b/>
          <w:i w:val="0"/>
          <w:sz w:val="28"/>
        </w:rPr>
      </w:pPr>
    </w:p>
    <w:p w:rsidRPr="000052D8" w:rsidR="009E3E0E" w:rsidP="009E3E0E" w:rsidRDefault="009E3E0E" w14:paraId="67AF73D2" w14:textId="77777777">
      <w:pPr>
        <w:spacing w:after="0" w:line="240" w:lineRule="auto"/>
        <w:ind w:left="0" w:firstLine="0"/>
        <w:jc w:val="right"/>
        <w:rPr>
          <w:b/>
          <w:i w:val="0"/>
          <w:sz w:val="28"/>
        </w:rPr>
      </w:pPr>
    </w:p>
    <w:p w:rsidR="009E3E0E" w:rsidP="009E3E0E" w:rsidRDefault="009E3E0E" w14:paraId="50FB22A5" w14:textId="77777777" w14:noSpellErr="1">
      <w:pPr>
        <w:spacing w:after="928" w:line="265" w:lineRule="auto"/>
        <w:ind w:right="99"/>
        <w:jc w:val="right"/>
      </w:pPr>
      <w:r w:rsidRPr="49351341">
        <w:rPr>
          <w:b w:val="1"/>
          <w:bCs w:val="1"/>
          <w:i w:val="0"/>
          <w:iCs w:val="0"/>
          <w:sz w:val="28"/>
          <w:szCs w:val="28"/>
          <w:rPrChange w:author="Lean Nasser Carreon" w:date="2018-02-26T03:29:27.4145966" w:id="2123337439">
            <w:rPr>
              <w:b/>
              <w:i w:val="0"/>
              <w:sz w:val="28"/>
            </w:rPr>
          </w:rPrChange>
        </w:rPr>
        <w:t xml:space="preserve">School of Computing and Information Technologies </w:t>
      </w:r>
    </w:p>
    <w:p w:rsidR="009E3E0E" w:rsidP="49351341" w:rsidRDefault="009E3E0E" w14:paraId="4D6CE83C" w14:textId="77777777" w14:noSpellErr="1">
      <w:pPr>
        <w:spacing w:after="928" w:line="265" w:lineRule="auto"/>
        <w:ind w:right="99"/>
        <w:jc w:val="right"/>
        <w:rPr>
          <w:b w:val="1"/>
          <w:bCs w:val="1"/>
          <w:i w:val="0"/>
          <w:iCs w:val="0"/>
          <w:sz w:val="28"/>
          <w:szCs w:val="28"/>
          <w:rPrChange w:author="Lean Nasser Carreon" w:date="2018-02-26T03:29:27.4145966" w:id="1729727907">
            <w:rPr/>
          </w:rPrChange>
        </w:rPr>
        <w:pPrChange w:author="Lean Nasser Carreon" w:date="2018-02-26T03:29:27.4145966" w:id="2146073888">
          <w:pPr>
            <w:ind w:right="99"/>
            <w:jc w:val="right"/>
          </w:pPr>
        </w:pPrChange>
      </w:pPr>
      <w:r w:rsidRPr="49351341">
        <w:rPr>
          <w:b w:val="1"/>
          <w:bCs w:val="1"/>
          <w:i w:val="0"/>
          <w:iCs w:val="0"/>
          <w:sz w:val="28"/>
          <w:szCs w:val="28"/>
          <w:rPrChange w:author="Lean Nasser Carreon" w:date="2018-02-26T03:29:27.4145966" w:id="1855473139">
            <w:rPr>
              <w:b/>
              <w:i w:val="0"/>
              <w:sz w:val="28"/>
            </w:rPr>
          </w:rPrChange>
        </w:rPr>
        <w:t xml:space="preserve">January 28, 2018 </w:t>
      </w:r>
    </w:p>
    <w:p w:rsidR="009E3E0E" w:rsidP="009E3E0E" w:rsidRDefault="009E3E0E" w14:paraId="66162CE5" w14:textId="77777777">
      <w:pPr>
        <w:spacing w:after="928" w:line="265" w:lineRule="auto"/>
        <w:ind w:right="99"/>
        <w:jc w:val="right"/>
        <w:rPr>
          <w:b/>
          <w:i w:val="0"/>
          <w:sz w:val="28"/>
        </w:rPr>
      </w:pPr>
    </w:p>
    <w:p w:rsidR="0091789F" w:rsidP="0091789F" w:rsidRDefault="0091789F" w14:paraId="7BC54AFE" w14:textId="77777777">
      <w:pPr>
        <w:spacing w:after="928" w:line="265" w:lineRule="auto"/>
        <w:ind w:left="0" w:right="99" w:firstLine="0"/>
        <w:rPr>
          <w:del w:author="Latasha Carreon" w:date="2018-02-05T14:11:00Z" w:id="0"/>
        </w:rPr>
        <w:pPrChange w:author="Latasha Carreon" w:date="2018-02-05T14:11:00Z" w:id="1">
          <w:pPr>
            <w:spacing w:after="928" w:line="265" w:lineRule="auto"/>
            <w:ind w:right="99"/>
            <w:jc w:val="right"/>
          </w:pPr>
        </w:pPrChange>
      </w:pPr>
    </w:p>
    <w:p w:rsidR="009E3E0E" w:rsidP="009E3E0E" w:rsidRDefault="009E3E0E" w14:paraId="5ADAF180" w14:textId="77777777" w14:noSpellErr="1">
      <w:pPr>
        <w:tabs>
          <w:tab w:val="center" w:pos="4681"/>
          <w:tab w:val="center" w:pos="8354"/>
        </w:tabs>
        <w:spacing w:after="737" w:line="259" w:lineRule="auto"/>
        <w:ind w:left="0" w:firstLine="0"/>
      </w:pPr>
      <w:r w:rsidRPr="49351341">
        <w:rPr>
          <w:rFonts w:ascii="Times New Roman" w:hAnsi="Times New Roman" w:eastAsia="Times New Roman" w:cs="Times New Roman"/>
          <w:b w:val="1"/>
          <w:bCs w:val="1"/>
          <w:sz w:val="20"/>
          <w:szCs w:val="20"/>
          <w:rPrChange w:author="Lean Nasser Carreon" w:date="2018-02-26T03:29:27.4145966" w:id="744491301">
            <w:rPr>
              <w:rFonts w:ascii="Times New Roman" w:hAnsi="Times New Roman" w:eastAsia="Times New Roman" w:cs="Times New Roman"/>
              <w:b/>
              <w:sz w:val="20"/>
            </w:rPr>
          </w:rPrChange>
        </w:rPr>
        <w:t xml:space="preserve">Vision and Scope for Payroll </w:t>
      </w:r>
      <w:r>
        <w:rPr>
          <w:rFonts w:ascii="Times New Roman" w:hAnsi="Times New Roman" w:eastAsia="Times New Roman" w:cs="Times New Roman"/>
          <w:b/>
          <w:sz w:val="20"/>
        </w:rPr>
        <w:tab/>
      </w:r>
      <w:r>
        <w:rPr>
          <w:rFonts w:ascii="Times New Roman" w:hAnsi="Times New Roman" w:eastAsia="Times New Roman" w:cs="Times New Roman"/>
          <w:b/>
          <w:sz w:val="20"/>
        </w:rPr>
        <w:tab/>
      </w:r>
      <w:r w:rsidRPr="49351341">
        <w:rPr>
          <w:rFonts w:ascii="Times New Roman" w:hAnsi="Times New Roman" w:eastAsia="Times New Roman" w:cs="Times New Roman"/>
          <w:b w:val="1"/>
          <w:bCs w:val="1"/>
          <w:sz w:val="20"/>
          <w:szCs w:val="20"/>
          <w:rPrChange w:author="Lean Nasser Carreon" w:date="2018-02-26T03:29:27.4145966" w:id="1829031820">
            <w:rPr>
              <w:rFonts w:ascii="Times New Roman" w:hAnsi="Times New Roman" w:eastAsia="Times New Roman" w:cs="Times New Roman"/>
              <w:b/>
              <w:sz w:val="20"/>
            </w:rPr>
          </w:rPrChange>
        </w:rPr>
        <w:t xml:space="preserve">Page ii </w:t>
      </w:r>
    </w:p>
    <w:bookmarkStart w:name="_Toc9120" w:displacedByCustomXml="next" w:id="2"/>
    <w:sdt>
      <w:sdtPr>
        <w:rPr>
          <w:rFonts w:ascii="Arial" w:hAnsi="Arial" w:eastAsia="Arial" w:cs="Arial"/>
          <w:b w:val="0"/>
          <w:i/>
          <w:sz w:val="22"/>
        </w:rPr>
        <w:id w:val="2099136092"/>
        <w:docPartObj>
          <w:docPartGallery w:val="Table of Contents"/>
        </w:docPartObj>
      </w:sdtPr>
      <w:sdtEndPr/>
      <w:sdtContent>
        <w:p w:rsidR="009E3E0E" w:rsidP="009E3E0E" w:rsidRDefault="009E3E0E" w14:paraId="1C6FA5D3" w14:textId="77777777" w14:noSpellErr="1">
          <w:pPr>
            <w:pStyle w:val="Heading1"/>
            <w:numPr>
              <w:numId w:val="0"/>
            </w:numPr>
            <w:spacing w:after="0"/>
            <w:ind w:left="-5"/>
          </w:pPr>
          <w:r>
            <w:rPr/>
            <w:t xml:space="preserve">Table of Contents </w:t>
          </w:r>
          <w:bookmarkEnd w:id="2"/>
        </w:p>
        <w:p w:rsidR="009E3E0E" w:rsidP="009E3E0E" w:rsidRDefault="009E3E0E" w14:paraId="02395FD4" w14:textId="77777777">
          <w:pPr>
            <w:spacing w:after="0" w:line="259" w:lineRule="auto"/>
            <w:ind w:left="0" w:firstLine="0"/>
          </w:pPr>
        </w:p>
        <w:p w:rsidR="009E3E0E" w:rsidP="009E3E0E" w:rsidRDefault="00370F42" w14:paraId="6E1E0920" w14:textId="77777777">
          <w:pPr>
            <w:pStyle w:val="TOC1"/>
            <w:tabs>
              <w:tab w:val="right" w:leader="dot" w:pos="9112"/>
            </w:tabs>
          </w:pPr>
          <w:r>
            <w:fldChar w:fldCharType="begin"/>
          </w:r>
          <w:r w:rsidR="009E3E0E">
            <w:instrText xml:space="preserve"> TOC \o "1-2" \h \z \u </w:instrText>
          </w:r>
          <w:r>
            <w:fldChar w:fldCharType="separate"/>
          </w:r>
          <w:hyperlink w:anchor="_Toc9120">
            <w:r w:rsidR="009E3E0E">
              <w:t>Table of Contents</w:t>
            </w:r>
            <w:r w:rsidR="009E3E0E">
              <w:tab/>
            </w:r>
            <w:r>
              <w:fldChar w:fldCharType="begin"/>
            </w:r>
            <w:r w:rsidR="009E3E0E">
              <w:instrText>PAGEREF _Toc9120 \h</w:instrText>
            </w:r>
            <w:r>
              <w:fldChar w:fldCharType="separate"/>
            </w:r>
            <w:r w:rsidR="009E3E0E">
              <w:t xml:space="preserve">ii </w:t>
            </w:r>
            <w:r>
              <w:fldChar w:fldCharType="end"/>
            </w:r>
          </w:hyperlink>
        </w:p>
        <w:p w:rsidR="009E3E0E" w:rsidP="009E3E0E" w:rsidRDefault="00306A6A" w14:paraId="11510AEA" w14:textId="77777777">
          <w:pPr>
            <w:pStyle w:val="TOC1"/>
            <w:tabs>
              <w:tab w:val="right" w:leader="dot" w:pos="9112"/>
            </w:tabs>
          </w:pPr>
          <w:hyperlink w:anchor="_Toc9121">
            <w:r w:rsidR="009E3E0E">
              <w:t>Revision History</w:t>
            </w:r>
            <w:r w:rsidR="009E3E0E">
              <w:tab/>
            </w:r>
            <w:r w:rsidR="00370F42">
              <w:fldChar w:fldCharType="begin"/>
            </w:r>
            <w:r w:rsidR="009E3E0E">
              <w:instrText>PAGEREF _Toc9121 \h</w:instrText>
            </w:r>
            <w:r w:rsidR="00370F42">
              <w:fldChar w:fldCharType="separate"/>
            </w:r>
            <w:r w:rsidR="009E3E0E">
              <w:t xml:space="preserve">ii </w:t>
            </w:r>
            <w:r w:rsidR="00370F42">
              <w:fldChar w:fldCharType="end"/>
            </w:r>
          </w:hyperlink>
        </w:p>
        <w:p w:rsidR="009E3E0E" w:rsidP="009E3E0E" w:rsidRDefault="00306A6A" w14:paraId="6D1C67FB" w14:textId="77777777">
          <w:pPr>
            <w:pStyle w:val="TOC1"/>
            <w:tabs>
              <w:tab w:val="right" w:leader="dot" w:pos="9112"/>
            </w:tabs>
          </w:pPr>
          <w:hyperlink w:anchor="_Toc9122">
            <w:r w:rsidR="009E3E0E">
              <w:t>1. Business Requirements</w:t>
            </w:r>
            <w:r w:rsidR="009E3E0E">
              <w:tab/>
            </w:r>
            <w:r w:rsidR="00370F42">
              <w:fldChar w:fldCharType="begin"/>
            </w:r>
            <w:r w:rsidR="009E3E0E">
              <w:instrText>PAGEREF _Toc9122 \h</w:instrText>
            </w:r>
            <w:r w:rsidR="00370F42">
              <w:fldChar w:fldCharType="separate"/>
            </w:r>
            <w:r w:rsidR="009E3E0E">
              <w:t xml:space="preserve">1 </w:t>
            </w:r>
            <w:r w:rsidR="00370F42">
              <w:fldChar w:fldCharType="end"/>
            </w:r>
          </w:hyperlink>
        </w:p>
        <w:p w:rsidR="009E3E0E" w:rsidP="009E3E0E" w:rsidRDefault="00306A6A" w14:paraId="75CDF221" w14:textId="77777777">
          <w:pPr>
            <w:pStyle w:val="TOC2"/>
            <w:tabs>
              <w:tab w:val="right" w:leader="dot" w:pos="9112"/>
            </w:tabs>
          </w:pPr>
          <w:hyperlink w:anchor="_Toc9123">
            <w:r w:rsidR="009E3E0E">
              <w:t>1.1. Background</w:t>
            </w:r>
            <w:r w:rsidR="009E3E0E">
              <w:tab/>
            </w:r>
            <w:r w:rsidR="00370F42">
              <w:fldChar w:fldCharType="begin"/>
            </w:r>
            <w:r w:rsidR="009E3E0E">
              <w:instrText>PAGEREF _Toc9123 \h</w:instrText>
            </w:r>
            <w:r w:rsidR="00370F42">
              <w:fldChar w:fldCharType="separate"/>
            </w:r>
            <w:r w:rsidR="009E3E0E">
              <w:t xml:space="preserve">1 </w:t>
            </w:r>
            <w:r w:rsidR="00370F42">
              <w:fldChar w:fldCharType="end"/>
            </w:r>
          </w:hyperlink>
        </w:p>
        <w:p w:rsidR="009E3E0E" w:rsidP="009E3E0E" w:rsidRDefault="00306A6A" w14:paraId="78CED631" w14:textId="77777777">
          <w:pPr>
            <w:pStyle w:val="TOC2"/>
            <w:tabs>
              <w:tab w:val="right" w:leader="dot" w:pos="9112"/>
            </w:tabs>
          </w:pPr>
          <w:hyperlink w:anchor="_Toc9124">
            <w:r w:rsidR="009E3E0E">
              <w:t>1.2. Business Opportunity</w:t>
            </w:r>
            <w:r w:rsidR="009E3E0E">
              <w:tab/>
            </w:r>
            <w:r w:rsidR="00370F42">
              <w:fldChar w:fldCharType="begin"/>
            </w:r>
            <w:r w:rsidR="009E3E0E">
              <w:instrText>PAGEREF _Toc9124 \h</w:instrText>
            </w:r>
            <w:r w:rsidR="00370F42">
              <w:fldChar w:fldCharType="separate"/>
            </w:r>
            <w:r w:rsidR="009E3E0E">
              <w:t xml:space="preserve">1 </w:t>
            </w:r>
            <w:r w:rsidR="00370F42">
              <w:fldChar w:fldCharType="end"/>
            </w:r>
          </w:hyperlink>
        </w:p>
        <w:p w:rsidR="009E3E0E" w:rsidP="009E3E0E" w:rsidRDefault="00306A6A" w14:paraId="31FC1FE5" w14:textId="77777777">
          <w:pPr>
            <w:pStyle w:val="TOC2"/>
            <w:tabs>
              <w:tab w:val="right" w:leader="dot" w:pos="9112"/>
            </w:tabs>
          </w:pPr>
          <w:hyperlink w:anchor="_Toc9125">
            <w:r w:rsidR="009E3E0E">
              <w:t>1.3. Business Objectives and Success Criteria</w:t>
            </w:r>
            <w:r w:rsidR="009E3E0E">
              <w:tab/>
            </w:r>
            <w:r w:rsidR="00370F42">
              <w:fldChar w:fldCharType="begin"/>
            </w:r>
            <w:r w:rsidR="009E3E0E">
              <w:instrText>PAGEREF _Toc9125 \h</w:instrText>
            </w:r>
            <w:r w:rsidR="00370F42">
              <w:fldChar w:fldCharType="separate"/>
            </w:r>
            <w:r w:rsidR="009E3E0E">
              <w:t xml:space="preserve">1 </w:t>
            </w:r>
            <w:r w:rsidR="00370F42">
              <w:fldChar w:fldCharType="end"/>
            </w:r>
          </w:hyperlink>
        </w:p>
        <w:p w:rsidR="009E3E0E" w:rsidP="009E3E0E" w:rsidRDefault="00306A6A" w14:paraId="3060650A" w14:textId="77777777">
          <w:pPr>
            <w:pStyle w:val="TOC2"/>
            <w:tabs>
              <w:tab w:val="right" w:leader="dot" w:pos="9112"/>
            </w:tabs>
          </w:pPr>
          <w:hyperlink w:anchor="_Toc9126">
            <w:r w:rsidR="009E3E0E">
              <w:t>1.4. Customer or Market Needs</w:t>
            </w:r>
            <w:r w:rsidR="009E3E0E">
              <w:tab/>
            </w:r>
            <w:r w:rsidR="00370F42">
              <w:fldChar w:fldCharType="begin"/>
            </w:r>
            <w:r w:rsidR="009E3E0E">
              <w:instrText>PAGEREF _Toc9126 \h</w:instrText>
            </w:r>
            <w:r w:rsidR="00370F42">
              <w:fldChar w:fldCharType="separate"/>
            </w:r>
            <w:r w:rsidR="009E3E0E">
              <w:t xml:space="preserve">1 </w:t>
            </w:r>
            <w:r w:rsidR="00370F42">
              <w:fldChar w:fldCharType="end"/>
            </w:r>
          </w:hyperlink>
        </w:p>
        <w:p w:rsidR="009E3E0E" w:rsidP="009E3E0E" w:rsidRDefault="00306A6A" w14:paraId="7D110A18" w14:textId="77777777">
          <w:pPr>
            <w:pStyle w:val="TOC2"/>
            <w:tabs>
              <w:tab w:val="right" w:leader="dot" w:pos="9112"/>
            </w:tabs>
          </w:pPr>
          <w:hyperlink w:anchor="_Toc9127">
            <w:r w:rsidR="009E3E0E">
              <w:t>1.5. Business Risks</w:t>
            </w:r>
            <w:r w:rsidR="009E3E0E">
              <w:tab/>
            </w:r>
            <w:r w:rsidR="00370F42">
              <w:fldChar w:fldCharType="begin"/>
            </w:r>
            <w:r w:rsidR="009E3E0E">
              <w:instrText>PAGEREF _Toc9127 \h</w:instrText>
            </w:r>
            <w:r w:rsidR="00370F42">
              <w:fldChar w:fldCharType="separate"/>
            </w:r>
            <w:r w:rsidR="009E3E0E">
              <w:t xml:space="preserve">1 </w:t>
            </w:r>
            <w:r w:rsidR="00370F42">
              <w:fldChar w:fldCharType="end"/>
            </w:r>
          </w:hyperlink>
        </w:p>
        <w:p w:rsidR="009E3E0E" w:rsidP="009E3E0E" w:rsidRDefault="00306A6A" w14:paraId="11BD3647" w14:textId="77777777">
          <w:pPr>
            <w:pStyle w:val="TOC1"/>
            <w:tabs>
              <w:tab w:val="right" w:leader="dot" w:pos="9112"/>
            </w:tabs>
          </w:pPr>
          <w:hyperlink w:anchor="_Toc9128">
            <w:r w:rsidR="009E3E0E">
              <w:t>2. Vision of the Solution</w:t>
            </w:r>
            <w:r w:rsidR="009E3E0E">
              <w:tab/>
            </w:r>
            <w:r w:rsidR="00370F42">
              <w:fldChar w:fldCharType="begin"/>
            </w:r>
            <w:r w:rsidR="009E3E0E">
              <w:instrText>PAGEREF _Toc9128 \h</w:instrText>
            </w:r>
            <w:r w:rsidR="00370F42">
              <w:fldChar w:fldCharType="separate"/>
            </w:r>
            <w:r w:rsidR="009E3E0E">
              <w:t xml:space="preserve">2 </w:t>
            </w:r>
            <w:r w:rsidR="00370F42">
              <w:fldChar w:fldCharType="end"/>
            </w:r>
          </w:hyperlink>
        </w:p>
        <w:p w:rsidR="009E3E0E" w:rsidP="009E3E0E" w:rsidRDefault="00306A6A" w14:paraId="22D80980" w14:textId="77777777">
          <w:pPr>
            <w:pStyle w:val="TOC2"/>
            <w:tabs>
              <w:tab w:val="right" w:leader="dot" w:pos="9112"/>
            </w:tabs>
          </w:pPr>
          <w:hyperlink w:anchor="_Toc9129">
            <w:r w:rsidR="009E3E0E">
              <w:t>2.1. Vision Statement</w:t>
            </w:r>
            <w:r w:rsidR="009E3E0E">
              <w:tab/>
            </w:r>
            <w:r w:rsidR="00370F42">
              <w:fldChar w:fldCharType="begin"/>
            </w:r>
            <w:r w:rsidR="009E3E0E">
              <w:instrText>PAGEREF _Toc9129 \h</w:instrText>
            </w:r>
            <w:r w:rsidR="00370F42">
              <w:fldChar w:fldCharType="separate"/>
            </w:r>
            <w:r w:rsidR="009E3E0E">
              <w:t xml:space="preserve">2 </w:t>
            </w:r>
            <w:r w:rsidR="00370F42">
              <w:fldChar w:fldCharType="end"/>
            </w:r>
          </w:hyperlink>
        </w:p>
        <w:p w:rsidR="009E3E0E" w:rsidP="009E3E0E" w:rsidRDefault="00306A6A" w14:paraId="54F146D2" w14:textId="77777777">
          <w:pPr>
            <w:pStyle w:val="TOC2"/>
            <w:tabs>
              <w:tab w:val="right" w:leader="dot" w:pos="9112"/>
            </w:tabs>
          </w:pPr>
          <w:hyperlink w:anchor="_Toc9130">
            <w:r w:rsidR="009E3E0E">
              <w:t>2.2. Major Features</w:t>
            </w:r>
            <w:r w:rsidR="009E3E0E">
              <w:tab/>
            </w:r>
            <w:r w:rsidR="00370F42">
              <w:fldChar w:fldCharType="begin"/>
            </w:r>
            <w:r w:rsidR="009E3E0E">
              <w:instrText>PAGEREF _Toc9130 \h</w:instrText>
            </w:r>
            <w:r w:rsidR="00370F42">
              <w:fldChar w:fldCharType="separate"/>
            </w:r>
            <w:r w:rsidR="009E3E0E">
              <w:t xml:space="preserve">2 </w:t>
            </w:r>
            <w:r w:rsidR="00370F42">
              <w:fldChar w:fldCharType="end"/>
            </w:r>
          </w:hyperlink>
        </w:p>
        <w:p w:rsidR="009E3E0E" w:rsidP="009E3E0E" w:rsidRDefault="00306A6A" w14:paraId="4736BF87" w14:textId="77777777">
          <w:pPr>
            <w:pStyle w:val="TOC2"/>
            <w:tabs>
              <w:tab w:val="right" w:leader="dot" w:pos="9112"/>
            </w:tabs>
          </w:pPr>
          <w:hyperlink w:anchor="_Toc9131">
            <w:r w:rsidR="009E3E0E">
              <w:t>2.3. Assumptions and Dependencies</w:t>
            </w:r>
            <w:r w:rsidR="009E3E0E">
              <w:tab/>
            </w:r>
            <w:r w:rsidR="00370F42">
              <w:fldChar w:fldCharType="begin"/>
            </w:r>
            <w:r w:rsidR="009E3E0E">
              <w:instrText>PAGEREF _Toc9131 \h</w:instrText>
            </w:r>
            <w:r w:rsidR="00370F42">
              <w:fldChar w:fldCharType="separate"/>
            </w:r>
            <w:r w:rsidR="009E3E0E">
              <w:t xml:space="preserve">2 </w:t>
            </w:r>
            <w:r w:rsidR="00370F42">
              <w:fldChar w:fldCharType="end"/>
            </w:r>
          </w:hyperlink>
        </w:p>
        <w:p w:rsidR="009E3E0E" w:rsidP="009E3E0E" w:rsidRDefault="00306A6A" w14:paraId="1A5E84B3" w14:textId="77777777">
          <w:pPr>
            <w:pStyle w:val="TOC1"/>
            <w:tabs>
              <w:tab w:val="right" w:leader="dot" w:pos="9112"/>
            </w:tabs>
          </w:pPr>
          <w:hyperlink w:anchor="_Toc9132">
            <w:r w:rsidR="009E3E0E">
              <w:t>3. Scope and Limitations</w:t>
            </w:r>
            <w:r w:rsidR="009E3E0E">
              <w:tab/>
            </w:r>
            <w:r w:rsidR="00370F42">
              <w:fldChar w:fldCharType="begin"/>
            </w:r>
            <w:r w:rsidR="009E3E0E">
              <w:instrText>PAGEREF _Toc9132 \h</w:instrText>
            </w:r>
            <w:r w:rsidR="00370F42">
              <w:fldChar w:fldCharType="separate"/>
            </w:r>
            <w:r w:rsidR="009E3E0E">
              <w:t xml:space="preserve">2 </w:t>
            </w:r>
            <w:r w:rsidR="00370F42">
              <w:fldChar w:fldCharType="end"/>
            </w:r>
          </w:hyperlink>
        </w:p>
        <w:p w:rsidR="009E3E0E" w:rsidP="009E3E0E" w:rsidRDefault="00306A6A" w14:paraId="371574A9" w14:textId="77777777">
          <w:pPr>
            <w:pStyle w:val="TOC2"/>
            <w:tabs>
              <w:tab w:val="right" w:leader="dot" w:pos="9112"/>
            </w:tabs>
          </w:pPr>
          <w:hyperlink w:anchor="_Toc9133">
            <w:r w:rsidR="009E3E0E">
              <w:t>3.1. Scope of Initial Release</w:t>
            </w:r>
            <w:r w:rsidR="009E3E0E">
              <w:tab/>
            </w:r>
            <w:r w:rsidR="00370F42">
              <w:fldChar w:fldCharType="begin"/>
            </w:r>
            <w:r w:rsidR="009E3E0E">
              <w:instrText>PAGEREF _Toc9133 \h</w:instrText>
            </w:r>
            <w:r w:rsidR="00370F42">
              <w:fldChar w:fldCharType="separate"/>
            </w:r>
            <w:r w:rsidR="009E3E0E">
              <w:t xml:space="preserve">2 </w:t>
            </w:r>
            <w:r w:rsidR="00370F42">
              <w:fldChar w:fldCharType="end"/>
            </w:r>
          </w:hyperlink>
        </w:p>
        <w:p w:rsidR="009E3E0E" w:rsidP="009E3E0E" w:rsidRDefault="00306A6A" w14:paraId="4D29429F" w14:textId="77777777">
          <w:pPr>
            <w:pStyle w:val="TOC2"/>
            <w:tabs>
              <w:tab w:val="right" w:leader="dot" w:pos="9112"/>
            </w:tabs>
          </w:pPr>
          <w:hyperlink w:anchor="_Toc9134">
            <w:r w:rsidR="009E3E0E">
              <w:t>3.2. Scope of Subsequent Releases</w:t>
            </w:r>
            <w:r w:rsidR="009E3E0E">
              <w:tab/>
            </w:r>
            <w:r w:rsidR="00370F42">
              <w:fldChar w:fldCharType="begin"/>
            </w:r>
            <w:r w:rsidR="009E3E0E">
              <w:instrText>PAGEREF _Toc9134 \h</w:instrText>
            </w:r>
            <w:r w:rsidR="00370F42">
              <w:fldChar w:fldCharType="separate"/>
            </w:r>
            <w:r w:rsidR="009E3E0E">
              <w:t xml:space="preserve">2 </w:t>
            </w:r>
            <w:r w:rsidR="00370F42">
              <w:fldChar w:fldCharType="end"/>
            </w:r>
          </w:hyperlink>
        </w:p>
        <w:p w:rsidR="009E3E0E" w:rsidP="009E3E0E" w:rsidRDefault="00306A6A" w14:paraId="42EDB5B0" w14:textId="77777777">
          <w:pPr>
            <w:pStyle w:val="TOC2"/>
            <w:tabs>
              <w:tab w:val="right" w:leader="dot" w:pos="9112"/>
            </w:tabs>
          </w:pPr>
          <w:hyperlink w:anchor="_Toc9135">
            <w:r w:rsidR="009E3E0E">
              <w:t>3.3. Limitations and Exclusions</w:t>
            </w:r>
            <w:r w:rsidR="009E3E0E">
              <w:tab/>
            </w:r>
            <w:r w:rsidR="00370F42">
              <w:fldChar w:fldCharType="begin"/>
            </w:r>
            <w:r w:rsidR="009E3E0E">
              <w:instrText>PAGEREF _Toc9135 \h</w:instrText>
            </w:r>
            <w:r w:rsidR="00370F42">
              <w:fldChar w:fldCharType="separate"/>
            </w:r>
            <w:r w:rsidR="009E3E0E">
              <w:t xml:space="preserve">3 </w:t>
            </w:r>
            <w:r w:rsidR="00370F42">
              <w:fldChar w:fldCharType="end"/>
            </w:r>
          </w:hyperlink>
        </w:p>
        <w:p w:rsidR="009E3E0E" w:rsidP="009E3E0E" w:rsidRDefault="00306A6A" w14:paraId="345FF84E" w14:textId="77777777">
          <w:pPr>
            <w:pStyle w:val="TOC1"/>
            <w:tabs>
              <w:tab w:val="right" w:leader="dot" w:pos="9112"/>
            </w:tabs>
          </w:pPr>
          <w:hyperlink w:anchor="_Toc9136">
            <w:r w:rsidR="009E3E0E">
              <w:t>4. Business Context</w:t>
            </w:r>
            <w:r w:rsidR="009E3E0E">
              <w:tab/>
            </w:r>
            <w:r w:rsidR="00370F42">
              <w:fldChar w:fldCharType="begin"/>
            </w:r>
            <w:r w:rsidR="009E3E0E">
              <w:instrText>PAGEREF _Toc9136 \h</w:instrText>
            </w:r>
            <w:r w:rsidR="00370F42">
              <w:fldChar w:fldCharType="separate"/>
            </w:r>
            <w:r w:rsidR="009E3E0E">
              <w:t xml:space="preserve">3 </w:t>
            </w:r>
            <w:r w:rsidR="00370F42">
              <w:fldChar w:fldCharType="end"/>
            </w:r>
          </w:hyperlink>
        </w:p>
        <w:p w:rsidR="009E3E0E" w:rsidP="009E3E0E" w:rsidRDefault="00306A6A" w14:paraId="60C59A3B" w14:textId="77777777">
          <w:pPr>
            <w:pStyle w:val="TOC2"/>
            <w:tabs>
              <w:tab w:val="right" w:leader="dot" w:pos="9112"/>
            </w:tabs>
          </w:pPr>
          <w:hyperlink w:anchor="_Toc9137">
            <w:r w:rsidR="009E3E0E">
              <w:t>4.1. Stakeholder Profiles</w:t>
            </w:r>
            <w:r w:rsidR="009E3E0E">
              <w:tab/>
            </w:r>
            <w:r w:rsidR="00370F42">
              <w:fldChar w:fldCharType="begin"/>
            </w:r>
            <w:r w:rsidR="009E3E0E">
              <w:instrText>PAGEREF _Toc9137 \h</w:instrText>
            </w:r>
            <w:r w:rsidR="00370F42">
              <w:fldChar w:fldCharType="separate"/>
            </w:r>
            <w:r w:rsidR="009E3E0E">
              <w:t xml:space="preserve">3 </w:t>
            </w:r>
            <w:r w:rsidR="00370F42">
              <w:fldChar w:fldCharType="end"/>
            </w:r>
          </w:hyperlink>
        </w:p>
        <w:p w:rsidR="009E3E0E" w:rsidP="009E3E0E" w:rsidRDefault="00306A6A" w14:paraId="17BAB7BB" w14:textId="77777777">
          <w:pPr>
            <w:pStyle w:val="TOC2"/>
            <w:tabs>
              <w:tab w:val="right" w:leader="dot" w:pos="9112"/>
            </w:tabs>
          </w:pPr>
          <w:hyperlink w:anchor="_Toc9138">
            <w:r w:rsidR="009E3E0E">
              <w:t>4.2. Project Priorities</w:t>
            </w:r>
            <w:r w:rsidR="009E3E0E">
              <w:tab/>
            </w:r>
            <w:r w:rsidR="00370F42">
              <w:fldChar w:fldCharType="begin"/>
            </w:r>
            <w:r w:rsidR="009E3E0E">
              <w:instrText>PAGEREF _Toc9138 \h</w:instrText>
            </w:r>
            <w:r w:rsidR="00370F42">
              <w:fldChar w:fldCharType="separate"/>
            </w:r>
            <w:r w:rsidR="009E3E0E">
              <w:t xml:space="preserve">4 </w:t>
            </w:r>
            <w:r w:rsidR="00370F42">
              <w:fldChar w:fldCharType="end"/>
            </w:r>
          </w:hyperlink>
        </w:p>
        <w:p w:rsidR="009E3E0E" w:rsidP="009E3E0E" w:rsidRDefault="00306A6A" w14:paraId="712742CB" w14:textId="77777777">
          <w:pPr>
            <w:pStyle w:val="TOC2"/>
            <w:tabs>
              <w:tab w:val="right" w:leader="dot" w:pos="9112"/>
            </w:tabs>
          </w:pPr>
          <w:hyperlink w:anchor="_Toc9139">
            <w:r w:rsidR="009E3E0E">
              <w:t>4.3. Operating Environment</w:t>
            </w:r>
            <w:r w:rsidR="009E3E0E">
              <w:tab/>
            </w:r>
            <w:r w:rsidR="00370F42">
              <w:fldChar w:fldCharType="begin"/>
            </w:r>
            <w:r w:rsidR="009E3E0E">
              <w:instrText>PAGEREF _Toc9139 \h</w:instrText>
            </w:r>
            <w:r w:rsidR="00370F42">
              <w:fldChar w:fldCharType="separate"/>
            </w:r>
            <w:r w:rsidR="009E3E0E">
              <w:t xml:space="preserve">4 </w:t>
            </w:r>
            <w:r w:rsidR="00370F42">
              <w:fldChar w:fldCharType="end"/>
            </w:r>
          </w:hyperlink>
        </w:p>
        <w:p w:rsidR="009E3E0E" w:rsidP="009E3E0E" w:rsidRDefault="00370F42" w14:paraId="0A3A58FD" w14:textId="77777777">
          <w:r>
            <w:fldChar w:fldCharType="end"/>
          </w:r>
        </w:p>
      </w:sdtContent>
    </w:sdt>
    <w:p w:rsidR="009E3E0E" w:rsidP="009E3E0E" w:rsidRDefault="009E3E0E" w14:paraId="7B74A378"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44B03053"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363AB233"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04D32466"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332816AD"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23FAB87A"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6483DAB0" w14:textId="77777777">
      <w:pPr>
        <w:spacing w:after="0" w:line="259" w:lineRule="auto"/>
        <w:ind w:left="0" w:firstLine="0"/>
        <w:rPr>
          <w:rFonts w:ascii="Times New Roman" w:hAnsi="Times New Roman" w:eastAsia="Times New Roman" w:cs="Times New Roman"/>
          <w:b/>
          <w:i w:val="0"/>
          <w:sz w:val="28"/>
        </w:rPr>
      </w:pPr>
    </w:p>
    <w:p w:rsidR="009E3E0E" w:rsidP="009E3E0E" w:rsidRDefault="009E3E0E" w14:paraId="31697EE2" w14:textId="77777777">
      <w:pPr>
        <w:spacing w:after="0" w:line="259" w:lineRule="auto"/>
        <w:ind w:left="0" w:firstLine="0"/>
        <w:rPr>
          <w:ins w:author="Latasha Carreon" w:date="2018-02-05T14:11:00Z" w:id="3"/>
        </w:rPr>
      </w:pPr>
    </w:p>
    <w:p w:rsidR="001B17F7" w:rsidP="009E3E0E" w:rsidRDefault="001B17F7" w14:paraId="373581FD" w14:textId="77777777">
      <w:pPr>
        <w:spacing w:after="0" w:line="259" w:lineRule="auto"/>
        <w:ind w:left="0" w:firstLine="0"/>
        <w:rPr>
          <w:ins w:author="Latasha Carreon" w:date="2018-02-05T14:11:00Z" w:id="4"/>
        </w:rPr>
      </w:pPr>
    </w:p>
    <w:p w:rsidR="001B17F7" w:rsidP="009E3E0E" w:rsidRDefault="001B17F7" w14:paraId="1AC8913E" w14:textId="77777777">
      <w:pPr>
        <w:spacing w:after="0" w:line="259" w:lineRule="auto"/>
        <w:ind w:left="0" w:firstLine="0"/>
        <w:rPr>
          <w:ins w:author="Latasha Carreon" w:date="2018-02-05T14:11:00Z" w:id="5"/>
        </w:rPr>
      </w:pPr>
    </w:p>
    <w:p w:rsidR="001B17F7" w:rsidP="009E3E0E" w:rsidRDefault="001B17F7" w14:paraId="1B78B232" w14:textId="77777777">
      <w:pPr>
        <w:spacing w:after="0" w:line="259" w:lineRule="auto"/>
        <w:ind w:left="0" w:firstLine="0"/>
        <w:rPr>
          <w:ins w:author="Latasha Carreon" w:date="2018-02-05T14:11:00Z" w:id="6"/>
        </w:rPr>
      </w:pPr>
    </w:p>
    <w:p w:rsidR="001B17F7" w:rsidP="009E3E0E" w:rsidRDefault="001B17F7" w14:paraId="0058E443" w14:textId="77777777">
      <w:pPr>
        <w:spacing w:after="0" w:line="259" w:lineRule="auto"/>
        <w:ind w:left="0" w:firstLine="0"/>
        <w:rPr>
          <w:ins w:author="Latasha Carreon" w:date="2018-02-05T14:11:00Z" w:id="7"/>
        </w:rPr>
      </w:pPr>
    </w:p>
    <w:p w:rsidR="001B17F7" w:rsidP="009E3E0E" w:rsidRDefault="001B17F7" w14:paraId="6D398560" w14:textId="77777777">
      <w:pPr>
        <w:spacing w:after="0" w:line="259" w:lineRule="auto"/>
        <w:ind w:left="0" w:firstLine="0"/>
        <w:rPr>
          <w:ins w:author="Latasha Carreon" w:date="2018-02-05T14:11:00Z" w:id="8"/>
        </w:rPr>
      </w:pPr>
    </w:p>
    <w:p w:rsidR="001B17F7" w:rsidP="009E3E0E" w:rsidRDefault="001B17F7" w14:paraId="52BEA611" w14:textId="77777777">
      <w:pPr>
        <w:spacing w:after="0" w:line="259" w:lineRule="auto"/>
        <w:ind w:left="0" w:firstLine="0"/>
      </w:pPr>
    </w:p>
    <w:p w:rsidR="009E3E0E" w:rsidP="009E3E0E" w:rsidRDefault="009E3E0E" w14:paraId="76F5BB81" w14:textId="77777777" w14:noSpellErr="1">
      <w:pPr>
        <w:pStyle w:val="Heading1"/>
        <w:numPr>
          <w:numId w:val="0"/>
        </w:numPr>
        <w:spacing w:after="0"/>
        <w:ind w:left="-5"/>
      </w:pPr>
      <w:bookmarkStart w:name="_Toc9121" w:id="9"/>
      <w:r>
        <w:rPr/>
        <w:lastRenderedPageBreak/>
        <w:t xml:space="preserve">Revision History </w:t>
      </w:r>
      <w:bookmarkEnd w:id="9"/>
    </w:p>
    <w:p w:rsidR="009E3E0E" w:rsidP="009E3E0E" w:rsidRDefault="009E3E0E" w14:paraId="4C274231" w14:textId="77777777">
      <w:pPr>
        <w:spacing w:after="0" w:line="259" w:lineRule="auto"/>
        <w:ind w:left="0" w:firstLine="0"/>
      </w:pPr>
    </w:p>
    <w:p w:rsidR="009E3E0E" w:rsidP="009E3E0E" w:rsidRDefault="009E3E0E" w14:paraId="1923353C" w14:textId="77777777">
      <w:pPr>
        <w:spacing w:after="0" w:line="259" w:lineRule="auto"/>
        <w:ind w:left="0" w:firstLine="0"/>
      </w:pP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38"/>
        <w:gridCol w:w="1500"/>
        <w:gridCol w:w="4663"/>
        <w:gridCol w:w="1568"/>
      </w:tblGrid>
      <w:tr w:rsidR="009E3E0E" w:rsidTr="49351341" w14:paraId="65DA899E" w14:textId="77777777">
        <w:trPr>
          <w:trHeight w:val="380"/>
        </w:trPr>
        <w:tc>
          <w:tcPr>
            <w:tcW w:w="2138"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Change w:author="Lean Nasser Carreon" w:date="2018-02-26T03:29:27.4145966" w:id="2012625234">
              <w:tcPr>
                <w:tcW w:w="2138" w:type="dxa"/>
                <w:tcBorders>
                  <w:top w:val="single" w:color="000000" w:sz="12" w:space="0"/>
                  <w:left w:val="single" w:color="000000" w:sz="12" w:space="0"/>
                  <w:bottom w:val="double" w:color="000000" w:sz="12" w:space="0"/>
                  <w:right w:val="single" w:color="000000" w:sz="6" w:space="0"/>
                </w:tcBorders>
              </w:tcPr>
            </w:tcPrChange>
          </w:tcPr>
          <w:p w:rsidR="009E3E0E" w:rsidP="00447668" w:rsidRDefault="009E3E0E" w14:paraId="76BDF3B1" w14:textId="77777777" w14:noSpellErr="1">
            <w:pPr>
              <w:spacing w:after="0" w:line="259" w:lineRule="auto"/>
              <w:ind w:left="1" w:firstLine="0"/>
            </w:pPr>
            <w:r w:rsidRPr="49351341">
              <w:rPr>
                <w:rFonts w:ascii="Times New Roman" w:hAnsi="Times New Roman" w:eastAsia="Times New Roman" w:cs="Times New Roman"/>
                <w:b w:val="1"/>
                <w:bCs w:val="1"/>
                <w:i w:val="0"/>
                <w:iCs w:val="0"/>
                <w:sz w:val="24"/>
                <w:szCs w:val="24"/>
                <w:rPrChange w:author="Lean Nasser Carreon" w:date="2018-02-26T03:29:27.4145966" w:id="1948191071">
                  <w:rPr>
                    <w:rFonts w:ascii="Times New Roman" w:hAnsi="Times New Roman" w:eastAsia="Times New Roman" w:cs="Times New Roman"/>
                    <w:b/>
                    <w:i w:val="0"/>
                    <w:sz w:val="24"/>
                  </w:rPr>
                </w:rPrChange>
              </w:rPr>
              <w:t xml:space="preserve">Name </w:t>
            </w:r>
          </w:p>
        </w:tc>
        <w:tc>
          <w:tcPr>
            <w:tcW w:w="150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924897310">
              <w:tcPr>
                <w:tcW w:w="150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703AD6A4" w14:textId="77777777" w14:noSpellErr="1">
            <w:pPr>
              <w:spacing w:after="0" w:line="259" w:lineRule="auto"/>
              <w:ind w:left="0" w:firstLine="0"/>
            </w:pPr>
            <w:r w:rsidRPr="49351341">
              <w:rPr>
                <w:rFonts w:ascii="Times New Roman" w:hAnsi="Times New Roman" w:eastAsia="Times New Roman" w:cs="Times New Roman"/>
                <w:b w:val="1"/>
                <w:bCs w:val="1"/>
                <w:i w:val="0"/>
                <w:iCs w:val="0"/>
                <w:sz w:val="24"/>
                <w:szCs w:val="24"/>
                <w:rPrChange w:author="Lean Nasser Carreon" w:date="2018-02-26T03:29:27.4145966" w:id="1235572707">
                  <w:rPr>
                    <w:rFonts w:ascii="Times New Roman" w:hAnsi="Times New Roman" w:eastAsia="Times New Roman" w:cs="Times New Roman"/>
                    <w:b/>
                    <w:i w:val="0"/>
                    <w:sz w:val="24"/>
                  </w:rPr>
                </w:rPrChange>
              </w:rPr>
              <w:t xml:space="preserve">Date </w:t>
            </w:r>
          </w:p>
        </w:tc>
        <w:tc>
          <w:tcPr>
            <w:tcW w:w="4663"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919063844">
              <w:tcPr>
                <w:tcW w:w="4663"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1C494FD6" w14:textId="77777777" w14:noSpellErr="1">
            <w:pPr>
              <w:spacing w:after="0" w:line="259" w:lineRule="auto"/>
              <w:ind w:left="0" w:firstLine="0"/>
            </w:pPr>
            <w:r w:rsidRPr="49351341">
              <w:rPr>
                <w:rFonts w:ascii="Times New Roman" w:hAnsi="Times New Roman" w:eastAsia="Times New Roman" w:cs="Times New Roman"/>
                <w:b w:val="1"/>
                <w:bCs w:val="1"/>
                <w:i w:val="0"/>
                <w:iCs w:val="0"/>
                <w:sz w:val="24"/>
                <w:szCs w:val="24"/>
                <w:rPrChange w:author="Lean Nasser Carreon" w:date="2018-02-26T03:29:27.4145966" w:id="381217848">
                  <w:rPr>
                    <w:rFonts w:ascii="Times New Roman" w:hAnsi="Times New Roman" w:eastAsia="Times New Roman" w:cs="Times New Roman"/>
                    <w:b/>
                    <w:i w:val="0"/>
                    <w:sz w:val="24"/>
                  </w:rPr>
                </w:rPrChange>
              </w:rPr>
              <w:t xml:space="preserve">Reason For Changes </w:t>
            </w:r>
          </w:p>
        </w:tc>
        <w:tc>
          <w:tcPr>
            <w:tcW w:w="1568"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Change w:author="Lean Nasser Carreon" w:date="2018-02-26T03:29:27.4145966" w:id="1170075575">
              <w:tcPr>
                <w:tcW w:w="1568" w:type="dxa"/>
                <w:tcBorders>
                  <w:top w:val="single" w:color="000000" w:sz="12" w:space="0"/>
                  <w:left w:val="single" w:color="000000" w:sz="6" w:space="0"/>
                  <w:bottom w:val="double" w:color="000000" w:sz="12" w:space="0"/>
                  <w:right w:val="single" w:color="000000" w:sz="12" w:space="0"/>
                </w:tcBorders>
              </w:tcPr>
            </w:tcPrChange>
          </w:tcPr>
          <w:p w:rsidR="009E3E0E" w:rsidP="00447668" w:rsidRDefault="009E3E0E" w14:paraId="43887AC4" w14:textId="77777777" w14:noSpellErr="1">
            <w:pPr>
              <w:spacing w:after="0" w:line="259" w:lineRule="auto"/>
              <w:ind w:left="0" w:firstLine="0"/>
            </w:pPr>
            <w:r w:rsidRPr="49351341">
              <w:rPr>
                <w:rFonts w:ascii="Times New Roman" w:hAnsi="Times New Roman" w:eastAsia="Times New Roman" w:cs="Times New Roman"/>
                <w:b w:val="1"/>
                <w:bCs w:val="1"/>
                <w:i w:val="0"/>
                <w:iCs w:val="0"/>
                <w:sz w:val="24"/>
                <w:szCs w:val="24"/>
                <w:rPrChange w:author="Lean Nasser Carreon" w:date="2018-02-26T03:29:27.4145966" w:id="1089851844">
                  <w:rPr>
                    <w:rFonts w:ascii="Times New Roman" w:hAnsi="Times New Roman" w:eastAsia="Times New Roman" w:cs="Times New Roman"/>
                    <w:b/>
                    <w:i w:val="0"/>
                    <w:sz w:val="24"/>
                  </w:rPr>
                </w:rPrChange>
              </w:rPr>
              <w:t xml:space="preserve">Version </w:t>
            </w:r>
          </w:p>
        </w:tc>
      </w:tr>
      <w:tr w:rsidR="009E3E0E" w:rsidTr="49351341" w14:paraId="13B0AAEA" w14:textId="77777777">
        <w:trPr>
          <w:trHeight w:val="372"/>
        </w:trPr>
        <w:tc>
          <w:tcPr>
            <w:tcW w:w="2138"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1890904233">
              <w:tcPr>
                <w:tcW w:w="2138" w:type="dxa"/>
                <w:tcBorders>
                  <w:top w:val="double" w:color="000000" w:sz="12" w:space="0"/>
                  <w:left w:val="single" w:color="000000" w:sz="12" w:space="0"/>
                  <w:bottom w:val="single" w:color="000000" w:sz="6" w:space="0"/>
                  <w:right w:val="single" w:color="000000" w:sz="6" w:space="0"/>
                </w:tcBorders>
              </w:tcPr>
            </w:tcPrChange>
          </w:tcPr>
          <w:p w:rsidR="009E3E0E" w:rsidP="00447668" w:rsidRDefault="009E3E0E" w14:paraId="0BDE5921" w14:textId="77777777">
            <w:pPr>
              <w:spacing w:after="0" w:line="259" w:lineRule="auto"/>
              <w:ind w:left="1" w:firstLine="0"/>
            </w:pPr>
            <w:r w:rsidRPr="49351341">
              <w:rPr>
                <w:rFonts w:ascii="Times New Roman" w:hAnsi="Times New Roman" w:eastAsia="Times New Roman" w:cs="Times New Roman"/>
                <w:i w:val="0"/>
                <w:iCs w:val="0"/>
                <w:sz w:val="24"/>
                <w:szCs w:val="24"/>
                <w:rPrChange w:author="Lean Nasser Carreon" w:date="2018-02-26T03:29:27.4145966" w:id="1298905975">
                  <w:rPr>
                    <w:rFonts w:ascii="Times New Roman" w:hAnsi="Times New Roman" w:eastAsia="Times New Roman" w:cs="Times New Roman"/>
                    <w:i w:val="0"/>
                    <w:sz w:val="24"/>
                  </w:rPr>
                </w:rPrChange>
              </w:rPr>
              <w:t xml:space="preserve"> Benjamin </w:t>
            </w:r>
            <w:proofErr w:type="spellStart"/>
            <w:r w:rsidRPr="49351341">
              <w:rPr>
                <w:rFonts w:ascii="Times New Roman" w:hAnsi="Times New Roman" w:eastAsia="Times New Roman" w:cs="Times New Roman"/>
                <w:i w:val="0"/>
                <w:iCs w:val="0"/>
                <w:sz w:val="24"/>
                <w:szCs w:val="24"/>
                <w:rPrChange w:author="Lean Nasser Carreon" w:date="2018-02-26T03:29:27.4145966" w:id="1972315210">
                  <w:rPr>
                    <w:rFonts w:ascii="Times New Roman" w:hAnsi="Times New Roman" w:eastAsia="Times New Roman" w:cs="Times New Roman"/>
                    <w:i w:val="0"/>
                    <w:sz w:val="24"/>
                  </w:rPr>
                </w:rPrChange>
              </w:rPr>
              <w:t xml:space="preserve">Pedralvez</w:t>
            </w:r>
            <w:proofErr w:type="spellEnd"/>
            <w:r w:rsidRPr="49351341">
              <w:rPr>
                <w:rFonts w:ascii="Times New Roman" w:hAnsi="Times New Roman" w:eastAsia="Times New Roman" w:cs="Times New Roman"/>
                <w:i w:val="0"/>
                <w:iCs w:val="0"/>
                <w:sz w:val="24"/>
                <w:szCs w:val="24"/>
                <w:rPrChange w:author="Lean Nasser Carreon" w:date="2018-02-26T03:29:27.4145966" w:id="1490287096">
                  <w:rPr>
                    <w:rFonts w:ascii="Times New Roman" w:hAnsi="Times New Roman" w:eastAsia="Times New Roman" w:cs="Times New Roman"/>
                    <w:i w:val="0"/>
                    <w:sz w:val="24"/>
                  </w:rPr>
                </w:rPrChange>
              </w:rPr>
              <w:t xml:space="preserve">/Kevin </w:t>
            </w:r>
            <w:proofErr w:type="spellStart"/>
            <w:r w:rsidRPr="49351341">
              <w:rPr>
                <w:rFonts w:ascii="Times New Roman" w:hAnsi="Times New Roman" w:eastAsia="Times New Roman" w:cs="Times New Roman"/>
                <w:i w:val="0"/>
                <w:iCs w:val="0"/>
                <w:sz w:val="24"/>
                <w:szCs w:val="24"/>
                <w:rPrChange w:author="Lean Nasser Carreon" w:date="2018-02-26T03:29:27.4145966" w:id="985720082">
                  <w:rPr>
                    <w:rFonts w:ascii="Times New Roman" w:hAnsi="Times New Roman" w:eastAsia="Times New Roman" w:cs="Times New Roman"/>
                    <w:i w:val="0"/>
                    <w:sz w:val="24"/>
                  </w:rPr>
                </w:rPrChange>
              </w:rPr>
              <w:t xml:space="preserve">Bregias</w:t>
            </w:r>
            <w:proofErr w:type="spellEnd"/>
          </w:p>
        </w:tc>
        <w:tc>
          <w:tcPr>
            <w:tcW w:w="150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675175599">
              <w:tcPr>
                <w:tcW w:w="1500" w:type="dxa"/>
                <w:tcBorders>
                  <w:top w:val="double" w:color="000000" w:sz="12" w:space="0"/>
                  <w:left w:val="single" w:color="000000" w:sz="6" w:space="0"/>
                  <w:bottom w:val="single" w:color="000000" w:sz="6" w:space="0"/>
                  <w:right w:val="single" w:color="000000" w:sz="6" w:space="0"/>
                </w:tcBorders>
              </w:tcPr>
            </w:tcPrChange>
          </w:tcPr>
          <w:p w:rsidR="009E3E0E" w:rsidP="00447668" w:rsidRDefault="009E3E0E" w14:paraId="6C0DFB96" w14:textId="77777777" w14:noSpellErr="1">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2135604816">
                  <w:rPr>
                    <w:rFonts w:ascii="Times New Roman" w:hAnsi="Times New Roman" w:eastAsia="Times New Roman" w:cs="Times New Roman"/>
                    <w:i w:val="0"/>
                    <w:sz w:val="24"/>
                  </w:rPr>
                </w:rPrChange>
              </w:rPr>
              <w:t xml:space="preserve"> 01/26/2018</w:t>
            </w:r>
          </w:p>
        </w:tc>
        <w:tc>
          <w:tcPr>
            <w:tcW w:w="4663"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813778859">
              <w:tcPr>
                <w:tcW w:w="4663" w:type="dxa"/>
                <w:tcBorders>
                  <w:top w:val="double" w:color="000000" w:sz="12" w:space="0"/>
                  <w:left w:val="single" w:color="000000" w:sz="6" w:space="0"/>
                  <w:bottom w:val="single" w:color="000000" w:sz="6" w:space="0"/>
                  <w:right w:val="single" w:color="000000" w:sz="6" w:space="0"/>
                </w:tcBorders>
              </w:tcPr>
            </w:tcPrChange>
          </w:tcPr>
          <w:p w:rsidR="009E3E0E" w:rsidP="00447668" w:rsidRDefault="009E3E0E" w14:paraId="6F7996F6" w14:textId="77777777" w14:noSpellErr="1">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1139519174">
                  <w:rPr>
                    <w:rFonts w:ascii="Times New Roman" w:hAnsi="Times New Roman" w:eastAsia="Times New Roman" w:cs="Times New Roman"/>
                    <w:i w:val="0"/>
                    <w:sz w:val="24"/>
                  </w:rPr>
                </w:rPrChange>
              </w:rPr>
              <w:t xml:space="preserve"> Changed of User Interface</w:t>
            </w:r>
          </w:p>
        </w:tc>
        <w:tc>
          <w:tcPr>
            <w:tcW w:w="1568"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1997284169">
              <w:tcPr>
                <w:tcW w:w="1568" w:type="dxa"/>
                <w:tcBorders>
                  <w:top w:val="double" w:color="000000" w:sz="12" w:space="0"/>
                  <w:left w:val="single" w:color="000000" w:sz="6" w:space="0"/>
                  <w:bottom w:val="single" w:color="000000" w:sz="6" w:space="0"/>
                  <w:right w:val="single" w:color="000000" w:sz="12" w:space="0"/>
                </w:tcBorders>
              </w:tcPr>
            </w:tcPrChange>
          </w:tcPr>
          <w:p w:rsidR="009E3E0E" w:rsidP="00447668" w:rsidRDefault="009E3E0E" w14:paraId="26A143BF" w14:textId="77777777">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926607345">
                  <w:rPr>
                    <w:rFonts w:ascii="Times New Roman" w:hAnsi="Times New Roman" w:eastAsia="Times New Roman" w:cs="Times New Roman"/>
                    <w:i w:val="0"/>
                    <w:sz w:val="24"/>
                  </w:rPr>
                </w:rPrChange>
              </w:rPr>
              <w:t xml:space="preserve"> 1.0</w:t>
            </w:r>
          </w:p>
        </w:tc>
      </w:tr>
      <w:tr w:rsidR="009E3E0E" w:rsidTr="49351341" w14:paraId="49BB952F" w14:textId="77777777">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528875569">
              <w:tcPr>
                <w:tcW w:w="2138" w:type="dxa"/>
                <w:tcBorders>
                  <w:top w:val="single" w:color="000000" w:sz="6" w:space="0"/>
                  <w:left w:val="single" w:color="000000" w:sz="12" w:space="0"/>
                  <w:bottom w:val="single" w:color="000000" w:sz="6" w:space="0"/>
                  <w:right w:val="single" w:color="000000" w:sz="6" w:space="0"/>
                </w:tcBorders>
              </w:tcPr>
            </w:tcPrChange>
          </w:tcPr>
          <w:p w:rsidR="009E3E0E" w:rsidP="00447668" w:rsidRDefault="009E3E0E" w14:paraId="7B999325" w14:textId="77777777">
            <w:pPr>
              <w:spacing w:after="0" w:line="259" w:lineRule="auto"/>
              <w:ind w:left="1" w:firstLine="0"/>
            </w:pPr>
            <w:r w:rsidRPr="49351341">
              <w:rPr>
                <w:rFonts w:ascii="Times New Roman" w:hAnsi="Times New Roman" w:eastAsia="Times New Roman" w:cs="Times New Roman"/>
                <w:i w:val="0"/>
                <w:iCs w:val="0"/>
                <w:sz w:val="24"/>
                <w:szCs w:val="24"/>
                <w:rPrChange w:author="Lean Nasser Carreon" w:date="2018-02-26T03:29:27.4145966" w:id="804608948">
                  <w:rPr>
                    <w:rFonts w:ascii="Times New Roman" w:hAnsi="Times New Roman" w:eastAsia="Times New Roman" w:cs="Times New Roman"/>
                    <w:i w:val="0"/>
                    <w:sz w:val="24"/>
                  </w:rPr>
                </w:rPrChange>
              </w:rPr>
              <w:t xml:space="preserve"> Kim Ibarra/Kevin </w:t>
            </w:r>
            <w:proofErr w:type="spellStart"/>
            <w:r w:rsidRPr="49351341">
              <w:rPr>
                <w:rFonts w:ascii="Times New Roman" w:hAnsi="Times New Roman" w:eastAsia="Times New Roman" w:cs="Times New Roman"/>
                <w:i w:val="0"/>
                <w:iCs w:val="0"/>
                <w:sz w:val="24"/>
                <w:szCs w:val="24"/>
                <w:rPrChange w:author="Lean Nasser Carreon" w:date="2018-02-26T03:29:27.4145966" w:id="2099822949">
                  <w:rPr>
                    <w:rFonts w:ascii="Times New Roman" w:hAnsi="Times New Roman" w:eastAsia="Times New Roman" w:cs="Times New Roman"/>
                    <w:i w:val="0"/>
                    <w:sz w:val="24"/>
                  </w:rPr>
                </w:rPrChange>
              </w:rPr>
              <w:t xml:space="preserve">Bregias</w:t>
            </w:r>
            <w:proofErr w:type="spellEnd"/>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62216754">
              <w:tcPr>
                <w:tcW w:w="150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4DAEDEDD" w14:textId="77777777" w14:noSpellErr="1">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934023854">
                  <w:rPr>
                    <w:rFonts w:ascii="Times New Roman" w:hAnsi="Times New Roman" w:eastAsia="Times New Roman" w:cs="Times New Roman"/>
                    <w:i w:val="0"/>
                    <w:sz w:val="24"/>
                  </w:rPr>
                </w:rPrChange>
              </w:rPr>
              <w:t xml:space="preserve"> 01/26/2018</w:t>
            </w: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43881136">
              <w:tcPr>
                <w:tcW w:w="4663"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48A897D4" w14:textId="77777777" w14:noSpellErr="1">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1732771438">
                  <w:rPr>
                    <w:rFonts w:ascii="Times New Roman" w:hAnsi="Times New Roman" w:eastAsia="Times New Roman" w:cs="Times New Roman"/>
                    <w:i w:val="0"/>
                    <w:sz w:val="24"/>
                  </w:rPr>
                </w:rPrChange>
              </w:rPr>
              <w:t xml:space="preserve"> Added features in the System</w:t>
            </w: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525383152">
              <w:tcPr>
                <w:tcW w:w="1568" w:type="dxa"/>
                <w:tcBorders>
                  <w:top w:val="single" w:color="000000" w:sz="6" w:space="0"/>
                  <w:left w:val="single" w:color="000000" w:sz="6" w:space="0"/>
                  <w:bottom w:val="single" w:color="000000" w:sz="6" w:space="0"/>
                  <w:right w:val="single" w:color="000000" w:sz="12" w:space="0"/>
                </w:tcBorders>
              </w:tcPr>
            </w:tcPrChange>
          </w:tcPr>
          <w:p w:rsidR="009E3E0E" w:rsidP="00447668" w:rsidRDefault="009E3E0E" w14:paraId="06D58E2A" w14:textId="77777777">
            <w:pPr>
              <w:spacing w:after="0" w:line="259" w:lineRule="auto"/>
              <w:ind w:left="0" w:firstLine="0"/>
            </w:pPr>
            <w:r w:rsidRPr="49351341">
              <w:rPr>
                <w:rFonts w:ascii="Times New Roman" w:hAnsi="Times New Roman" w:eastAsia="Times New Roman" w:cs="Times New Roman"/>
                <w:i w:val="0"/>
                <w:iCs w:val="0"/>
                <w:sz w:val="24"/>
                <w:szCs w:val="24"/>
                <w:rPrChange w:author="Lean Nasser Carreon" w:date="2018-02-26T03:29:27.4145966" w:id="158765288">
                  <w:rPr>
                    <w:rFonts w:ascii="Times New Roman" w:hAnsi="Times New Roman" w:eastAsia="Times New Roman" w:cs="Times New Roman"/>
                    <w:i w:val="0"/>
                    <w:sz w:val="24"/>
                  </w:rPr>
                </w:rPrChange>
              </w:rPr>
              <w:t xml:space="preserve"> 1.1</w:t>
            </w:r>
          </w:p>
        </w:tc>
      </w:tr>
      <w:tr w:rsidR="009E3E0E" w:rsidTr="49351341" w14:paraId="6772083B" w14:textId="77777777">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219292936">
              <w:tcPr>
                <w:tcW w:w="2138" w:type="dxa"/>
                <w:tcBorders>
                  <w:top w:val="single" w:color="000000" w:sz="6" w:space="0"/>
                  <w:left w:val="single" w:color="000000" w:sz="12" w:space="0"/>
                  <w:bottom w:val="single" w:color="000000" w:sz="6" w:space="0"/>
                  <w:right w:val="single" w:color="000000" w:sz="6" w:space="0"/>
                </w:tcBorders>
              </w:tcPr>
            </w:tcPrChange>
          </w:tcPr>
          <w:p w:rsidR="009E3E0E" w:rsidP="6304B6DF" w:rsidRDefault="009E3E0E" w14:paraId="3C570131" w14:textId="77777777" w14:noSpellErr="1">
            <w:pPr>
              <w:spacing w:after="0" w:line="259" w:lineRule="auto"/>
              <w:ind w:left="1" w:firstLine="0"/>
              <w:rPr>
                <w:rFonts w:ascii="Times New Roman" w:hAnsi="Times New Roman" w:eastAsia="Times New Roman" w:cs="Times New Roman"/>
                <w:i w:val="0"/>
                <w:iCs w:val="0"/>
                <w:sz w:val="24"/>
                <w:szCs w:val="24"/>
                <w:rPrChange w:author="Lean Nasser Carreon" w:date="2018-02-10T00:03:42.7296123" w:id="955231174">
                  <w:rPr/>
                </w:rPrChange>
              </w:rPr>
              <w:pPrChange w:author="Lean Nasser Carreon" w:date="2018-02-10T00:03:42.7296123" w:id="1409168947">
                <w:pPr>
                  <w:ind w:left="1" w:firstLine="0"/>
                </w:pPr>
              </w:pPrChange>
            </w:pPr>
            <w:del w:author="Carreon" w:date="2018-02-06T21:52:00Z" w:id="10">
              <w:r w:rsidDel="00BE6390">
                <w:rPr>
                  <w:rFonts w:ascii="Times New Roman" w:hAnsi="Times New Roman" w:eastAsia="Times New Roman" w:cs="Times New Roman"/>
                  <w:i w:val="0"/>
                  <w:sz w:val="24"/>
                </w:rPr>
                <w:delText>Benjamin Pedralvez</w:delText>
              </w:r>
            </w:del>
            <w:ins w:author="Carreon" w:date="2018-02-06T21:52:00Z" w:id="11">
              <w:r w:rsidRPr="6304B6DF" w:rsidR="00BE6390">
                <w:rPr>
                  <w:rFonts w:ascii="Times New Roman" w:hAnsi="Times New Roman" w:eastAsia="Times New Roman" w:cs="Times New Roman"/>
                  <w:i w:val="0"/>
                  <w:iCs w:val="0"/>
                  <w:sz w:val="24"/>
                  <w:szCs w:val="24"/>
                  <w:rPrChange w:author="Lean Nasser Carreon" w:date="2018-02-10T00:03:42.7296123" w:id="1905553335">
                    <w:rPr>
                      <w:rFonts w:ascii="Times New Roman" w:hAnsi="Times New Roman" w:eastAsia="Times New Roman" w:cs="Times New Roman"/>
                      <w:i w:val="0"/>
                      <w:sz w:val="24"/>
                    </w:rPr>
                  </w:rPrChange>
                </w:rPr>
                <w:t>Kim Ibarra</w:t>
              </w:r>
            </w:ins>
            <w:r w:rsidRPr="6304B6DF">
              <w:rPr>
                <w:rFonts w:ascii="Times New Roman" w:hAnsi="Times New Roman" w:eastAsia="Times New Roman" w:cs="Times New Roman"/>
                <w:i w:val="0"/>
                <w:iCs w:val="0"/>
                <w:sz w:val="24"/>
                <w:szCs w:val="24"/>
                <w:rPrChange w:author="Lean Nasser Carreon" w:date="2018-02-10T00:03:42.7296123" w:id="412420490">
                  <w:rPr>
                    <w:rFonts w:ascii="Times New Roman" w:hAnsi="Times New Roman" w:eastAsia="Times New Roman" w:cs="Times New Roman"/>
                    <w:i w:val="0"/>
                    <w:sz w:val="24"/>
                  </w:rPr>
                </w:rPrChange>
              </w:rPr>
              <w:t>/Lean Carreon</w:t>
            </w: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50647943">
              <w:tcPr>
                <w:tcW w:w="1500" w:type="dxa"/>
                <w:tcBorders>
                  <w:top w:val="single" w:color="000000" w:sz="6" w:space="0"/>
                  <w:left w:val="single" w:color="000000" w:sz="6" w:space="0"/>
                  <w:bottom w:val="single" w:color="000000" w:sz="6" w:space="0"/>
                  <w:right w:val="single" w:color="000000" w:sz="6" w:space="0"/>
                </w:tcBorders>
              </w:tcPr>
            </w:tcPrChange>
          </w:tcPr>
          <w:p w:rsidR="009E3E0E" w:rsidP="6304B6DF" w:rsidRDefault="00BE6390" w14:paraId="70D59BD3" w14:textId="77777777" w14:noSpellErr="1">
            <w:pPr>
              <w:spacing w:after="0" w:line="259" w:lineRule="auto"/>
              <w:ind w:left="0" w:firstLine="0"/>
              <w:rPr>
                <w:rFonts w:ascii="Times New Roman" w:hAnsi="Times New Roman" w:eastAsia="Times New Roman" w:cs="Times New Roman"/>
                <w:i w:val="0"/>
                <w:iCs w:val="0"/>
                <w:sz w:val="24"/>
                <w:szCs w:val="24"/>
                <w:rPrChange w:author="Lean Nasser Carreon" w:date="2018-02-10T00:03:42.7296123" w:id="1580103463">
                  <w:rPr/>
                </w:rPrChange>
              </w:rPr>
              <w:pPrChange w:author="Lean Nasser Carreon" w:date="2018-02-10T00:03:42.7296123" w:id="1497564319">
                <w:pPr>
                  <w:ind w:left="0" w:firstLine="0"/>
                </w:pPr>
              </w:pPrChange>
            </w:pPr>
            <w:ins w:author="Carreon" w:date="2018-02-06T21:52:00Z" w:id="12">
              <w:r w:rsidRPr="6304B6DF">
                <w:rPr>
                  <w:rFonts w:ascii="Times New Roman" w:hAnsi="Times New Roman" w:eastAsia="Times New Roman" w:cs="Times New Roman"/>
                  <w:i w:val="0"/>
                  <w:iCs w:val="0"/>
                  <w:sz w:val="24"/>
                  <w:szCs w:val="24"/>
                  <w:rPrChange w:author="Lean Nasser Carreon" w:date="2018-02-10T00:03:42.7296123" w:id="1016943697">
                    <w:rPr>
                      <w:rFonts w:ascii="Times New Roman" w:hAnsi="Times New Roman" w:eastAsia="Times New Roman" w:cs="Times New Roman"/>
                      <w:i w:val="0"/>
                      <w:sz w:val="24"/>
                    </w:rPr>
                  </w:rPrChange>
                </w:rPr>
                <w:t>2</w:t>
              </w:r>
            </w:ins>
            <w:del w:author="Carreon" w:date="2018-02-06T21:52:00Z" w:id="13">
              <w:r w:rsidDel="00BE6390" w:rsidR="009E3E0E">
                <w:rPr>
                  <w:rFonts w:ascii="Times New Roman" w:hAnsi="Times New Roman" w:eastAsia="Times New Roman" w:cs="Times New Roman"/>
                  <w:i w:val="0"/>
                  <w:sz w:val="24"/>
                </w:rPr>
                <w:delText>1</w:delText>
              </w:r>
            </w:del>
            <w:r w:rsidRPr="6304B6DF" w:rsidR="009E3E0E">
              <w:rPr>
                <w:rFonts w:ascii="Times New Roman" w:hAnsi="Times New Roman" w:eastAsia="Times New Roman" w:cs="Times New Roman"/>
                <w:i w:val="0"/>
                <w:iCs w:val="0"/>
                <w:sz w:val="24"/>
                <w:szCs w:val="24"/>
                <w:rPrChange w:author="Lean Nasser Carreon" w:date="2018-02-10T00:03:42.7296123" w:id="371661224">
                  <w:rPr>
                    <w:rFonts w:ascii="Times New Roman" w:hAnsi="Times New Roman" w:eastAsia="Times New Roman" w:cs="Times New Roman"/>
                    <w:i w:val="0"/>
                    <w:sz w:val="24"/>
                  </w:rPr>
                </w:rPrChange>
              </w:rPr>
              <w:t>/</w:t>
            </w:r>
            <w:ins w:author="Carreon" w:date="2018-02-06T21:52:00Z" w:id="14">
              <w:r w:rsidRPr="6304B6DF">
                <w:rPr>
                  <w:rFonts w:ascii="Times New Roman" w:hAnsi="Times New Roman" w:eastAsia="Times New Roman" w:cs="Times New Roman"/>
                  <w:i w:val="0"/>
                  <w:iCs w:val="0"/>
                  <w:sz w:val="24"/>
                  <w:szCs w:val="24"/>
                  <w:rPrChange w:author="Lean Nasser Carreon" w:date="2018-02-10T00:03:42.7296123" w:id="1762753669">
                    <w:rPr>
                      <w:rFonts w:ascii="Times New Roman" w:hAnsi="Times New Roman" w:eastAsia="Times New Roman" w:cs="Times New Roman"/>
                      <w:i w:val="0"/>
                      <w:sz w:val="24"/>
                    </w:rPr>
                  </w:rPrChange>
                </w:rPr>
                <w:t>5</w:t>
              </w:r>
            </w:ins>
            <w:bookmarkStart w:name="_GoBack" w:id="15"/>
            <w:bookmarkEnd w:id="15"/>
            <w:del w:author="Carreon" w:date="2018-02-06T21:52:00Z" w:id="16">
              <w:r w:rsidDel="00BE6390" w:rsidR="009E3E0E">
                <w:rPr>
                  <w:rFonts w:ascii="Times New Roman" w:hAnsi="Times New Roman" w:eastAsia="Times New Roman" w:cs="Times New Roman"/>
                  <w:i w:val="0"/>
                  <w:sz w:val="24"/>
                </w:rPr>
                <w:delText>27</w:delText>
              </w:r>
            </w:del>
            <w:r w:rsidRPr="6304B6DF" w:rsidR="009E3E0E">
              <w:rPr>
                <w:rFonts w:ascii="Times New Roman" w:hAnsi="Times New Roman" w:eastAsia="Times New Roman" w:cs="Times New Roman"/>
                <w:i w:val="0"/>
                <w:iCs w:val="0"/>
                <w:sz w:val="24"/>
                <w:szCs w:val="24"/>
                <w:rPrChange w:author="Lean Nasser Carreon" w:date="2018-02-10T00:03:42.7296123" w:id="38674107">
                  <w:rPr>
                    <w:rFonts w:ascii="Times New Roman" w:hAnsi="Times New Roman" w:eastAsia="Times New Roman" w:cs="Times New Roman"/>
                    <w:i w:val="0"/>
                    <w:sz w:val="24"/>
                  </w:rPr>
                </w:rPrChange>
              </w:rPr>
              <w:t>/2018</w:t>
            </w: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875279666">
              <w:tcPr>
                <w:tcW w:w="4663" w:type="dxa"/>
                <w:tcBorders>
                  <w:top w:val="single" w:color="000000" w:sz="6" w:space="0"/>
                  <w:left w:val="single" w:color="000000" w:sz="6" w:space="0"/>
                  <w:bottom w:val="single" w:color="000000" w:sz="6" w:space="0"/>
                  <w:right w:val="single" w:color="000000" w:sz="6" w:space="0"/>
                </w:tcBorders>
              </w:tcPr>
            </w:tcPrChange>
          </w:tcPr>
          <w:p w:rsidR="009E3E0E" w:rsidP="49351341" w:rsidRDefault="009E3E0E" w14:paraId="4DC7E47D" w14:textId="77777777" w14:noSpellErr="1">
            <w:pPr>
              <w:spacing w:after="0" w:line="259" w:lineRule="auto"/>
              <w:ind w:left="0" w:firstLine="0"/>
              <w:rPr>
                <w:rFonts w:ascii="Times New Roman" w:hAnsi="Times New Roman" w:eastAsia="Times New Roman" w:cs="Times New Roman"/>
                <w:i w:val="0"/>
                <w:iCs w:val="0"/>
                <w:sz w:val="24"/>
                <w:szCs w:val="24"/>
                <w:rPrChange w:author="Lean Nasser Carreon" w:date="2018-02-26T03:29:27.4145966" w:id="2078349026">
                  <w:rPr/>
                </w:rPrChange>
              </w:rPr>
              <w:pPrChange w:author="Lean Nasser Carreon" w:date="2018-02-26T03:29:27.4145966" w:id="783426115">
                <w:pPr>
                  <w:ind w:left="0" w:firstLine="0"/>
                </w:pPr>
              </w:pPrChange>
            </w:pPr>
            <w:r w:rsidRPr="49351341">
              <w:rPr>
                <w:rFonts w:ascii="Times New Roman" w:hAnsi="Times New Roman" w:eastAsia="Times New Roman" w:cs="Times New Roman"/>
                <w:i w:val="0"/>
                <w:iCs w:val="0"/>
                <w:sz w:val="24"/>
                <w:szCs w:val="24"/>
                <w:rPrChange w:author="Lean Nasser Carreon" w:date="2018-02-26T03:29:27.4145966" w:id="1745760597">
                  <w:rPr>
                    <w:rFonts w:ascii="Times New Roman" w:hAnsi="Times New Roman" w:eastAsia="Times New Roman" w:cs="Times New Roman"/>
                    <w:i w:val="0"/>
                    <w:sz w:val="24"/>
                  </w:rPr>
                </w:rPrChange>
              </w:rPr>
              <w:t xml:space="preserve">Finalized Vision and Scope Document </w:t>
            </w: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652030973">
              <w:tcPr>
                <w:tcW w:w="1568" w:type="dxa"/>
                <w:tcBorders>
                  <w:top w:val="single" w:color="000000" w:sz="6" w:space="0"/>
                  <w:left w:val="single" w:color="000000" w:sz="6" w:space="0"/>
                  <w:bottom w:val="single" w:color="000000" w:sz="6" w:space="0"/>
                  <w:right w:val="single" w:color="000000" w:sz="12" w:space="0"/>
                </w:tcBorders>
              </w:tcPr>
            </w:tcPrChange>
          </w:tcPr>
          <w:p w:rsidR="009E3E0E" w:rsidP="49351341" w:rsidRDefault="009E3E0E" w14:paraId="08956C8D" w14:textId="77777777">
            <w:pPr>
              <w:spacing w:after="0" w:line="259" w:lineRule="auto"/>
              <w:ind w:left="0" w:firstLine="0"/>
              <w:rPr>
                <w:rFonts w:ascii="Times New Roman" w:hAnsi="Times New Roman" w:eastAsia="Times New Roman" w:cs="Times New Roman"/>
                <w:i w:val="0"/>
                <w:iCs w:val="0"/>
                <w:sz w:val="24"/>
                <w:szCs w:val="24"/>
                <w:rPrChange w:author="Lean Nasser Carreon" w:date="2018-02-26T03:29:27.4145966" w:id="843173901">
                  <w:rPr/>
                </w:rPrChange>
              </w:rPr>
              <w:pPrChange w:author="Lean Nasser Carreon" w:date="2018-02-26T03:29:27.4145966" w:id="1745038534">
                <w:pPr>
                  <w:ind w:left="0" w:firstLine="0"/>
                </w:pPr>
              </w:pPrChange>
            </w:pPr>
            <w:r w:rsidRPr="49351341">
              <w:rPr>
                <w:rFonts w:ascii="Times New Roman" w:hAnsi="Times New Roman" w:eastAsia="Times New Roman" w:cs="Times New Roman"/>
                <w:i w:val="0"/>
                <w:iCs w:val="0"/>
                <w:sz w:val="24"/>
                <w:szCs w:val="24"/>
                <w:rPrChange w:author="Lean Nasser Carreon" w:date="2018-02-26T03:29:27.4145966" w:id="1907572925">
                  <w:rPr>
                    <w:rFonts w:ascii="Times New Roman" w:hAnsi="Times New Roman" w:eastAsia="Times New Roman" w:cs="Times New Roman"/>
                    <w:i w:val="0"/>
                    <w:sz w:val="24"/>
                  </w:rPr>
                </w:rPrChange>
              </w:rPr>
              <w:t>1.2</w:t>
            </w:r>
          </w:p>
        </w:tc>
      </w:tr>
      <w:tr w:rsidR="009E3E0E" w:rsidTr="49351341" w14:paraId="3DBF564B" w14:textId="77777777">
        <w:trPr>
          <w:trHeight w:val="342"/>
        </w:trPr>
        <w:tc>
          <w:tcPr>
            <w:tcW w:w="2138"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1965072275">
              <w:tcPr>
                <w:tcW w:w="2138" w:type="dxa"/>
                <w:tcBorders>
                  <w:top w:val="single" w:color="000000" w:sz="6" w:space="0"/>
                  <w:left w:val="single" w:color="000000" w:sz="12" w:space="0"/>
                  <w:bottom w:val="single" w:color="000000" w:sz="6" w:space="0"/>
                  <w:right w:val="single" w:color="000000" w:sz="6" w:space="0"/>
                </w:tcBorders>
              </w:tcPr>
            </w:tcPrChange>
          </w:tcPr>
          <w:p w:rsidR="009E3E0E" w:rsidP="00447668" w:rsidRDefault="009E3E0E" w14:paraId="1CB2A351" w14:textId="77777777">
            <w:pPr>
              <w:spacing w:after="0" w:line="259" w:lineRule="auto"/>
              <w:ind w:left="1" w:firstLine="0"/>
              <w:rPr>
                <w:rFonts w:ascii="Times New Roman" w:hAnsi="Times New Roman" w:eastAsia="Times New Roman" w:cs="Times New Roman"/>
                <w:i w:val="0"/>
                <w:sz w:val="24"/>
              </w:rPr>
            </w:pPr>
          </w:p>
        </w:tc>
        <w:tc>
          <w:tcPr>
            <w:tcW w:w="15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823314201">
              <w:tcPr>
                <w:tcW w:w="150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0C3012C6" w14:textId="77777777">
            <w:pPr>
              <w:spacing w:after="0" w:line="259" w:lineRule="auto"/>
              <w:ind w:left="0" w:firstLine="0"/>
              <w:rPr>
                <w:rFonts w:ascii="Times New Roman" w:hAnsi="Times New Roman" w:eastAsia="Times New Roman" w:cs="Times New Roman"/>
                <w:i w:val="0"/>
                <w:sz w:val="24"/>
              </w:rPr>
            </w:pPr>
          </w:p>
        </w:tc>
        <w:tc>
          <w:tcPr>
            <w:tcW w:w="466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960522370">
              <w:tcPr>
                <w:tcW w:w="4663"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2B4D002F" w14:textId="77777777">
            <w:pPr>
              <w:spacing w:after="0" w:line="259" w:lineRule="auto"/>
              <w:ind w:left="0" w:firstLine="0"/>
              <w:rPr>
                <w:rFonts w:ascii="Times New Roman" w:hAnsi="Times New Roman" w:eastAsia="Times New Roman" w:cs="Times New Roman"/>
                <w:i w:val="0"/>
                <w:sz w:val="24"/>
              </w:rPr>
            </w:pPr>
          </w:p>
        </w:tc>
        <w:tc>
          <w:tcPr>
            <w:tcW w:w="156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776541504">
              <w:tcPr>
                <w:tcW w:w="1568" w:type="dxa"/>
                <w:tcBorders>
                  <w:top w:val="single" w:color="000000" w:sz="6" w:space="0"/>
                  <w:left w:val="single" w:color="000000" w:sz="6" w:space="0"/>
                  <w:bottom w:val="single" w:color="000000" w:sz="6" w:space="0"/>
                  <w:right w:val="single" w:color="000000" w:sz="12" w:space="0"/>
                </w:tcBorders>
              </w:tcPr>
            </w:tcPrChange>
          </w:tcPr>
          <w:p w:rsidR="009E3E0E" w:rsidP="00447668" w:rsidRDefault="009E3E0E" w14:paraId="440CE523" w14:textId="77777777">
            <w:pPr>
              <w:spacing w:after="0" w:line="259" w:lineRule="auto"/>
              <w:ind w:left="0" w:firstLine="0"/>
              <w:rPr>
                <w:rFonts w:ascii="Times New Roman" w:hAnsi="Times New Roman" w:eastAsia="Times New Roman" w:cs="Times New Roman"/>
                <w:i w:val="0"/>
                <w:sz w:val="24"/>
              </w:rPr>
            </w:pPr>
          </w:p>
        </w:tc>
      </w:tr>
      <w:tr w:rsidR="009E3E0E" w:rsidTr="49351341" w14:paraId="102D0D66" w14:textId="77777777">
        <w:trPr>
          <w:trHeight w:val="342"/>
        </w:trPr>
        <w:tc>
          <w:tcPr>
            <w:tcW w:w="2138"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Change w:author="Lean Nasser Carreon" w:date="2018-02-26T03:29:27.4145966" w:id="350270433">
              <w:tcPr>
                <w:tcW w:w="2138" w:type="dxa"/>
                <w:tcBorders>
                  <w:top w:val="single" w:color="000000" w:sz="6" w:space="0"/>
                  <w:left w:val="single" w:color="000000" w:sz="12" w:space="0"/>
                  <w:bottom w:val="single" w:color="000000" w:sz="12" w:space="0"/>
                  <w:right w:val="single" w:color="000000" w:sz="6" w:space="0"/>
                </w:tcBorders>
              </w:tcPr>
            </w:tcPrChange>
          </w:tcPr>
          <w:p w:rsidR="009E3E0E" w:rsidP="00447668" w:rsidRDefault="009E3E0E" w14:paraId="705E4845" w14:textId="77777777">
            <w:pPr>
              <w:spacing w:after="0" w:line="259" w:lineRule="auto"/>
              <w:ind w:left="1" w:firstLine="0"/>
              <w:rPr>
                <w:rFonts w:ascii="Times New Roman" w:hAnsi="Times New Roman" w:eastAsia="Times New Roman" w:cs="Times New Roman"/>
                <w:i w:val="0"/>
                <w:sz w:val="24"/>
              </w:rPr>
            </w:pPr>
          </w:p>
        </w:tc>
        <w:tc>
          <w:tcPr>
            <w:tcW w:w="150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836683550">
              <w:tcPr>
                <w:tcW w:w="1500" w:type="dxa"/>
                <w:tcBorders>
                  <w:top w:val="single" w:color="000000" w:sz="6" w:space="0"/>
                  <w:left w:val="single" w:color="000000" w:sz="6" w:space="0"/>
                  <w:bottom w:val="single" w:color="000000" w:sz="12" w:space="0"/>
                  <w:right w:val="single" w:color="000000" w:sz="6" w:space="0"/>
                </w:tcBorders>
              </w:tcPr>
            </w:tcPrChange>
          </w:tcPr>
          <w:p w:rsidR="009E3E0E" w:rsidP="00447668" w:rsidRDefault="009E3E0E" w14:paraId="6C0774C7" w14:textId="77777777">
            <w:pPr>
              <w:spacing w:after="0" w:line="259" w:lineRule="auto"/>
              <w:ind w:left="0" w:firstLine="0"/>
              <w:rPr>
                <w:rFonts w:ascii="Times New Roman" w:hAnsi="Times New Roman" w:eastAsia="Times New Roman" w:cs="Times New Roman"/>
                <w:i w:val="0"/>
                <w:sz w:val="24"/>
              </w:rPr>
            </w:pPr>
          </w:p>
        </w:tc>
        <w:tc>
          <w:tcPr>
            <w:tcW w:w="4663"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1231071801">
              <w:tcPr>
                <w:tcW w:w="4663" w:type="dxa"/>
                <w:tcBorders>
                  <w:top w:val="single" w:color="000000" w:sz="6" w:space="0"/>
                  <w:left w:val="single" w:color="000000" w:sz="6" w:space="0"/>
                  <w:bottom w:val="single" w:color="000000" w:sz="12" w:space="0"/>
                  <w:right w:val="single" w:color="000000" w:sz="6" w:space="0"/>
                </w:tcBorders>
              </w:tcPr>
            </w:tcPrChange>
          </w:tcPr>
          <w:p w:rsidR="009E3E0E" w:rsidP="00447668" w:rsidRDefault="009E3E0E" w14:paraId="7517DDEA" w14:textId="77777777">
            <w:pPr>
              <w:spacing w:after="0" w:line="259" w:lineRule="auto"/>
              <w:ind w:left="0" w:firstLine="0"/>
              <w:rPr>
                <w:rFonts w:ascii="Times New Roman" w:hAnsi="Times New Roman" w:eastAsia="Times New Roman" w:cs="Times New Roman"/>
                <w:i w:val="0"/>
                <w:sz w:val="24"/>
              </w:rPr>
            </w:pPr>
          </w:p>
        </w:tc>
        <w:tc>
          <w:tcPr>
            <w:tcW w:w="1568"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Change w:author="Lean Nasser Carreon" w:date="2018-02-26T03:29:27.4145966" w:id="1012523500">
              <w:tcPr>
                <w:tcW w:w="1568" w:type="dxa"/>
                <w:tcBorders>
                  <w:top w:val="single" w:color="000000" w:sz="6" w:space="0"/>
                  <w:left w:val="single" w:color="000000" w:sz="6" w:space="0"/>
                  <w:bottom w:val="single" w:color="000000" w:sz="12" w:space="0"/>
                  <w:right w:val="single" w:color="000000" w:sz="12" w:space="0"/>
                </w:tcBorders>
              </w:tcPr>
            </w:tcPrChange>
          </w:tcPr>
          <w:p w:rsidR="009E3E0E" w:rsidP="00447668" w:rsidRDefault="009E3E0E" w14:paraId="2FA9624E" w14:textId="77777777">
            <w:pPr>
              <w:spacing w:after="0" w:line="259" w:lineRule="auto"/>
              <w:ind w:left="0" w:firstLine="0"/>
              <w:rPr>
                <w:rFonts w:ascii="Times New Roman" w:hAnsi="Times New Roman" w:eastAsia="Times New Roman" w:cs="Times New Roman"/>
                <w:i w:val="0"/>
                <w:sz w:val="24"/>
              </w:rPr>
            </w:pPr>
          </w:p>
        </w:tc>
      </w:tr>
    </w:tbl>
    <w:p w:rsidR="009E3E0E" w:rsidP="009E3E0E" w:rsidRDefault="009E3E0E" w14:paraId="2B67CB56" w14:textId="77777777">
      <w:pPr>
        <w:spacing w:after="0" w:line="259" w:lineRule="auto"/>
        <w:ind w:left="0" w:firstLine="0"/>
      </w:pPr>
    </w:p>
    <w:p w:rsidR="009E3E0E" w:rsidP="009E3E0E" w:rsidRDefault="009E3E0E" w14:paraId="47F06E72" w14:textId="77777777">
      <w:pPr>
        <w:sectPr w:rsidR="009E3E0E">
          <w:sectPrChange w:author="Lean Nasser Carreon" w:date="2018-02-10T00:03:42.7296123" w:id="367228487">
            <w:sectPr w:rsidR="009E3E0E">
              <w:pgSz w:w="12240" w:h="15840"/>
              <w:pgMar w:top="733" w:right="1328" w:bottom="724" w:left="1800" w:header="720" w:footer="720" w:gutter="0"/>
              <w:cols w:space="720"/>
            </w:sectPr>
          </w:sectPrChange>
          <w:headerReference w:type="even" r:id="rId8"/>
          <w:headerReference w:type="default" r:id="rId9"/>
          <w:headerReference w:type="first" r:id="rId10"/>
          <w:pgSz w:w="12240" w:h="15840" w:orient="portrait"/>
          <w:pgMar w:top="733" w:right="1328" w:bottom="724" w:left="1800" w:header="720" w:footer="720" w:gutter="0"/>
          <w:cols w:space="720"/>
        </w:sectPr>
      </w:pPr>
    </w:p>
    <w:p w:rsidRPr="008C20F3" w:rsidR="009E3E0E" w:rsidP="009E3E0E" w:rsidRDefault="009E3E0E" w14:paraId="6DC9DAD6" w14:textId="77777777" w14:noSpellErr="1">
      <w:pPr>
        <w:pStyle w:val="Heading1"/>
        <w:numPr>
          <w:ilvl w:val="0"/>
          <w:numId w:val="4"/>
        </w:numPr>
        <w:ind w:left="417" w:hanging="432"/>
        <w:rPr/>
      </w:pPr>
      <w:bookmarkStart w:name="_Toc9122" w:id="17"/>
      <w:r>
        <w:rPr/>
        <w:lastRenderedPageBreak/>
        <w:t xml:space="preserve">Business Requirements </w:t>
      </w:r>
      <w:bookmarkEnd w:id="17"/>
    </w:p>
    <w:p w:rsidRPr="007E1062" w:rsidR="009E3E0E" w:rsidP="49351341" w:rsidRDefault="009E3E0E" w14:paraId="73DD3242" w14:textId="77777777" w14:noSpellErr="1">
      <w:pPr>
        <w:spacing w:line="360" w:lineRule="auto"/>
        <w:ind w:left="11" w:firstLine="406"/>
        <w:jc w:val="both"/>
        <w:rPr>
          <w:rFonts w:ascii="Times New Roman" w:hAnsi="Times New Roman" w:cs="Times New Roman"/>
          <w:i w:val="0"/>
          <w:iCs w:val="0"/>
          <w:sz w:val="24"/>
          <w:szCs w:val="24"/>
          <w:rPrChange w:author="Lean Nasser Carreon" w:date="2018-02-26T03:29:27.4145966" w:id="252676422">
            <w:rPr/>
          </w:rPrChange>
        </w:rPr>
        <w:pPrChange w:author="Lean Nasser Carreon" w:date="2018-02-26T03:29:27.4145966" w:id="18">
          <w:pPr>
            <w:spacing w:line="360" w:lineRule="auto"/>
            <w:ind w:left="11" w:hanging="11"/>
            <w:jc w:val="both"/>
          </w:pPr>
        </w:pPrChange>
      </w:pPr>
      <w:r w:rsidRPr="49351341">
        <w:rPr>
          <w:rFonts w:ascii="Times New Roman" w:hAnsi="Times New Roman" w:cs="Times New Roman"/>
          <w:i w:val="0"/>
          <w:iCs w:val="0"/>
          <w:sz w:val="24"/>
          <w:szCs w:val="24"/>
          <w:rPrChange w:author="Lean Nasser Carreon" w:date="2018-02-26T03:29:27.4145966" w:id="248950969">
            <w:rPr>
              <w:rFonts w:ascii="Times New Roman" w:hAnsi="Times New Roman" w:cs="Times New Roman"/>
              <w:i w:val="0"/>
              <w:sz w:val="24"/>
              <w:szCs w:val="24"/>
            </w:rPr>
          </w:rPrChange>
        </w:rPr>
        <w:t xml:space="preserve">Payroll System Software has greatly improved the financial and human resource management of companies around the world. The proposed system of the team is an automated payroll system. The system </w:t>
      </w:r>
      <w:del w:author="Carreon" w:date="2018-02-06T21:47:00Z" w:id="19">
        <w:r w:rsidRPr="000B70CE" w:rsidDel="00220021">
          <w:rPr>
            <w:rFonts w:ascii="Times New Roman" w:hAnsi="Times New Roman" w:cs="Times New Roman"/>
            <w:i w:val="0"/>
            <w:sz w:val="24"/>
            <w:szCs w:val="24"/>
          </w:rPr>
          <w:delText xml:space="preserve">is </w:delText>
        </w:r>
        <w:r w:rsidDel="00220021" w:rsidR="00DD7656">
          <w:rPr>
            <w:rFonts w:ascii="Times New Roman" w:hAnsi="Times New Roman" w:cs="Times New Roman"/>
            <w:i w:val="0"/>
            <w:sz w:val="24"/>
            <w:szCs w:val="24"/>
          </w:rPr>
          <w:delText>a web based system which</w:delText>
        </w:r>
        <w:r w:rsidDel="00220021">
          <w:rPr>
            <w:rFonts w:ascii="Times New Roman" w:hAnsi="Times New Roman" w:cs="Times New Roman"/>
            <w:i w:val="0"/>
            <w:sz w:val="24"/>
            <w:szCs w:val="24"/>
          </w:rPr>
          <w:delText xml:space="preserve"> </w:delText>
        </w:r>
      </w:del>
      <w:r w:rsidRPr="49351341">
        <w:rPr>
          <w:rFonts w:ascii="Times New Roman" w:hAnsi="Times New Roman" w:cs="Times New Roman"/>
          <w:i w:val="0"/>
          <w:iCs w:val="0"/>
          <w:sz w:val="24"/>
          <w:szCs w:val="24"/>
          <w:rPrChange w:author="Lean Nasser Carreon" w:date="2018-02-26T03:29:27.4145966" w:id="1543680291">
            <w:rPr>
              <w:rFonts w:ascii="Times New Roman" w:hAnsi="Times New Roman" w:cs="Times New Roman"/>
              <w:i w:val="0"/>
              <w:sz w:val="24"/>
              <w:szCs w:val="24"/>
            </w:rPr>
          </w:rPrChange>
        </w:rPr>
        <w:t>will</w:t>
      </w:r>
      <w:r w:rsidRPr="49351341">
        <w:rPr>
          <w:rFonts w:ascii="Times New Roman" w:hAnsi="Times New Roman" w:cs="Times New Roman"/>
          <w:i w:val="0"/>
          <w:iCs w:val="0"/>
          <w:sz w:val="24"/>
          <w:szCs w:val="24"/>
          <w:rPrChange w:author="Lean Nasser Carreon" w:date="2018-02-26T03:29:27.4145966" w:id="1057119352">
            <w:rPr>
              <w:rFonts w:ascii="Times New Roman" w:hAnsi="Times New Roman" w:cs="Times New Roman"/>
              <w:i w:val="0"/>
              <w:sz w:val="24"/>
              <w:szCs w:val="24"/>
            </w:rPr>
          </w:rPrChange>
        </w:rPr>
        <w:t xml:space="preserve"> minimize the duration of processing the payroll (8 hours - 2 days of work) from the school. This will help the finance office to save time and save up space</w:t>
      </w:r>
      <w:r w:rsidRPr="49351341" w:rsidR="00727CA6">
        <w:rPr>
          <w:rFonts w:ascii="Times New Roman" w:hAnsi="Times New Roman" w:cs="Times New Roman"/>
          <w:i w:val="0"/>
          <w:iCs w:val="0"/>
          <w:sz w:val="24"/>
          <w:szCs w:val="24"/>
          <w:rPrChange w:author="Lean Nasser Carreon" w:date="2018-02-26T03:29:27.4145966" w:id="554495248">
            <w:rPr>
              <w:rFonts w:ascii="Times New Roman" w:hAnsi="Times New Roman" w:cs="Times New Roman"/>
              <w:i w:val="0"/>
              <w:sz w:val="24"/>
              <w:szCs w:val="24"/>
            </w:rPr>
          </w:rPrChange>
        </w:rPr>
        <w:t xml:space="preserve"> for documents</w:t>
      </w:r>
      <w:r w:rsidRPr="49351341">
        <w:rPr>
          <w:rFonts w:ascii="Times New Roman" w:hAnsi="Times New Roman" w:cs="Times New Roman"/>
          <w:i w:val="0"/>
          <w:iCs w:val="0"/>
          <w:sz w:val="24"/>
          <w:szCs w:val="24"/>
          <w:rPrChange w:author="Lean Nasser Carreon" w:date="2018-02-26T03:29:27.4145966" w:id="233073197">
            <w:rPr>
              <w:rFonts w:ascii="Times New Roman" w:hAnsi="Times New Roman" w:cs="Times New Roman"/>
              <w:i w:val="0"/>
              <w:sz w:val="24"/>
              <w:szCs w:val="24"/>
            </w:rPr>
          </w:rPrChange>
        </w:rPr>
        <w:t xml:space="preserve">. The payroll system will be convenient and user-friendly </w:t>
      </w:r>
      <w:r w:rsidRPr="49351341" w:rsidR="00DD7656">
        <w:rPr>
          <w:rFonts w:ascii="Times New Roman" w:hAnsi="Times New Roman" w:cs="Times New Roman"/>
          <w:i w:val="0"/>
          <w:iCs w:val="0"/>
          <w:sz w:val="24"/>
          <w:szCs w:val="24"/>
          <w:rPrChange w:author="Lean Nasser Carreon" w:date="2018-02-26T03:29:27.4145966" w:id="835803911">
            <w:rPr>
              <w:rFonts w:ascii="Times New Roman" w:hAnsi="Times New Roman" w:cs="Times New Roman"/>
              <w:i w:val="0"/>
              <w:sz w:val="24"/>
              <w:szCs w:val="24"/>
            </w:rPr>
          </w:rPrChange>
        </w:rPr>
        <w:t xml:space="preserve">for all kinds of business transaction. </w:t>
      </w:r>
    </w:p>
    <w:p w:rsidRPr="007E1062" w:rsidR="009E3E0E" w:rsidP="009E3E0E" w:rsidRDefault="009E3E0E" w14:paraId="07DE0B2F" w14:textId="77777777" w14:noSpellErr="1">
      <w:pPr>
        <w:pStyle w:val="Heading2"/>
        <w:numPr>
          <w:ilvl w:val="1"/>
          <w:numId w:val="4"/>
        </w:numPr>
        <w:ind w:left="561" w:hanging="576"/>
        <w:rPr>
          <w:sz w:val="36"/>
          <w:szCs w:val="36"/>
        </w:rPr>
      </w:pPr>
      <w:bookmarkStart w:name="_Toc9123" w:id="20"/>
      <w:r w:rsidRPr="007E1062">
        <w:rPr>
          <w:sz w:val="36"/>
          <w:szCs w:val="36"/>
        </w:rPr>
        <w:t xml:space="preserve">Background </w:t>
      </w:r>
      <w:bookmarkEnd w:id="20"/>
    </w:p>
    <w:p w:rsidRPr="007E1062" w:rsidR="009E3E0E" w:rsidP="49351341" w:rsidRDefault="009E3E0E" w14:paraId="6C5FD1A1" w14:textId="77777777">
      <w:pPr>
        <w:spacing w:line="360" w:lineRule="auto"/>
        <w:ind w:left="-6" w:firstLine="567"/>
        <w:jc w:val="both"/>
        <w:rPr>
          <w:rFonts w:ascii="Times New Roman" w:hAnsi="Times New Roman" w:cs="Times New Roman"/>
          <w:i w:val="0"/>
          <w:iCs w:val="0"/>
          <w:sz w:val="24"/>
          <w:szCs w:val="24"/>
          <w:rPrChange w:author="Lean Nasser Carreon" w:date="2018-02-26T03:29:27.4145966" w:id="768937941">
            <w:rPr/>
          </w:rPrChange>
        </w:rPr>
        <w:pPrChange w:author="Lean Nasser Carreon" w:date="2018-02-26T03:29:27.4145966" w:id="21">
          <w:pPr>
            <w:spacing w:line="360" w:lineRule="auto"/>
            <w:ind w:left="-6" w:hanging="11"/>
            <w:jc w:val="both"/>
          </w:pPr>
        </w:pPrChange>
      </w:pPr>
      <w:proofErr w:type="spellStart"/>
      <w:r w:rsidRPr="49351341">
        <w:rPr>
          <w:rFonts w:ascii="Times New Roman" w:hAnsi="Times New Roman" w:cs="Times New Roman"/>
          <w:i w:val="0"/>
          <w:iCs w:val="0"/>
          <w:sz w:val="24"/>
          <w:szCs w:val="24"/>
          <w:rPrChange w:author="Lean Nasser Carreon" w:date="2018-02-26T03:29:27.4145966" w:id="1499264979">
            <w:rPr>
              <w:rFonts w:ascii="Times New Roman" w:hAnsi="Times New Roman" w:cs="Times New Roman"/>
              <w:i w:val="0"/>
              <w:sz w:val="24"/>
              <w:szCs w:val="24"/>
            </w:rPr>
          </w:rPrChange>
        </w:rPr>
        <w:t>D'Carmelite</w:t>
      </w:r>
      <w:proofErr w:type="spellEnd"/>
      <w:r w:rsidRPr="49351341">
        <w:rPr>
          <w:rFonts w:ascii="Times New Roman" w:hAnsi="Times New Roman" w:cs="Times New Roman"/>
          <w:i w:val="0"/>
          <w:iCs w:val="0"/>
          <w:sz w:val="24"/>
          <w:szCs w:val="24"/>
          <w:rPrChange w:author="Lean Nasser Carreon" w:date="2018-02-26T03:29:27.4145966" w:id="1997342736">
            <w:rPr>
              <w:rFonts w:ascii="Times New Roman" w:hAnsi="Times New Roman" w:cs="Times New Roman"/>
              <w:i w:val="0"/>
              <w:sz w:val="24"/>
              <w:szCs w:val="24"/>
            </w:rPr>
          </w:rPrChange>
        </w:rPr>
        <w:t xml:space="preserve"> is a non-profitable educational institution which consists of more than 200 students (Pre-school and Elementary) along with 25 academic staff. The school is owned by Mr. Jorge </w:t>
      </w:r>
      <w:proofErr w:type="spellStart"/>
      <w:r w:rsidRPr="49351341">
        <w:rPr>
          <w:rFonts w:ascii="Times New Roman" w:hAnsi="Times New Roman" w:cs="Times New Roman"/>
          <w:i w:val="0"/>
          <w:iCs w:val="0"/>
          <w:sz w:val="24"/>
          <w:szCs w:val="24"/>
          <w:rPrChange w:author="Lean Nasser Carreon" w:date="2018-02-26T03:29:27.4145966" w:id="360496617">
            <w:rPr>
              <w:rFonts w:ascii="Times New Roman" w:hAnsi="Times New Roman" w:cs="Times New Roman"/>
              <w:i w:val="0"/>
              <w:sz w:val="24"/>
              <w:szCs w:val="24"/>
            </w:rPr>
          </w:rPrChange>
        </w:rPr>
        <w:t>Factuar</w:t>
      </w:r>
      <w:proofErr w:type="spellEnd"/>
      <w:r w:rsidRPr="49351341">
        <w:rPr>
          <w:rFonts w:ascii="Times New Roman" w:hAnsi="Times New Roman" w:cs="Times New Roman"/>
          <w:i w:val="0"/>
          <w:iCs w:val="0"/>
          <w:sz w:val="24"/>
          <w:szCs w:val="24"/>
          <w:rPrChange w:author="Lean Nasser Carreon" w:date="2018-02-26T03:29:27.4145966" w:id="186074220">
            <w:rPr>
              <w:rFonts w:ascii="Times New Roman" w:hAnsi="Times New Roman" w:cs="Times New Roman"/>
              <w:i w:val="0"/>
              <w:sz w:val="24"/>
              <w:szCs w:val="24"/>
            </w:rPr>
          </w:rPrChange>
        </w:rPr>
        <w:t xml:space="preserve"> and</w:t>
      </w:r>
      <w:r w:rsidRPr="49351341" w:rsidR="00727CA6">
        <w:rPr>
          <w:rFonts w:ascii="Times New Roman" w:hAnsi="Times New Roman" w:cs="Times New Roman"/>
          <w:i w:val="0"/>
          <w:iCs w:val="0"/>
          <w:sz w:val="24"/>
          <w:szCs w:val="24"/>
          <w:rPrChange w:author="Lean Nasser Carreon" w:date="2018-02-26T03:29:27.4145966" w:id="686235005">
            <w:rPr>
              <w:rFonts w:ascii="Times New Roman" w:hAnsi="Times New Roman" w:cs="Times New Roman"/>
              <w:i w:val="0"/>
              <w:sz w:val="24"/>
              <w:szCs w:val="24"/>
            </w:rPr>
          </w:rPrChange>
        </w:rPr>
        <w:t xml:space="preserve"> founded</w:t>
      </w:r>
      <w:r w:rsidRPr="49351341">
        <w:rPr>
          <w:rFonts w:ascii="Times New Roman" w:hAnsi="Times New Roman" w:cs="Times New Roman"/>
          <w:i w:val="0"/>
          <w:iCs w:val="0"/>
          <w:sz w:val="24"/>
          <w:szCs w:val="24"/>
          <w:rPrChange w:author="Lean Nasser Carreon" w:date="2018-02-26T03:29:27.4145966" w:id="970703342">
            <w:rPr>
              <w:rFonts w:ascii="Times New Roman" w:hAnsi="Times New Roman" w:cs="Times New Roman"/>
              <w:i w:val="0"/>
              <w:sz w:val="24"/>
              <w:szCs w:val="24"/>
            </w:rPr>
          </w:rPrChange>
        </w:rPr>
        <w:t xml:space="preserve"> it on February 20, 1996. The school is located at Block 2 Lot 10 Phase 1 EP Village, Barangay </w:t>
      </w:r>
      <w:proofErr w:type="spellStart"/>
      <w:r w:rsidRPr="49351341">
        <w:rPr>
          <w:rFonts w:ascii="Times New Roman" w:hAnsi="Times New Roman" w:cs="Times New Roman"/>
          <w:i w:val="0"/>
          <w:iCs w:val="0"/>
          <w:sz w:val="24"/>
          <w:szCs w:val="24"/>
          <w:rPrChange w:author="Lean Nasser Carreon" w:date="2018-02-26T03:29:27.4145966" w:id="360390294">
            <w:rPr>
              <w:rFonts w:ascii="Times New Roman" w:hAnsi="Times New Roman" w:cs="Times New Roman"/>
              <w:i w:val="0"/>
              <w:sz w:val="24"/>
              <w:szCs w:val="24"/>
            </w:rPr>
          </w:rPrChange>
        </w:rPr>
        <w:t xml:space="preserve">Pinagsama</w:t>
      </w:r>
      <w:proofErr w:type="spellEnd"/>
      <w:r w:rsidRPr="49351341">
        <w:rPr>
          <w:rFonts w:ascii="Times New Roman" w:hAnsi="Times New Roman" w:cs="Times New Roman"/>
          <w:i w:val="0"/>
          <w:iCs w:val="0"/>
          <w:sz w:val="24"/>
          <w:szCs w:val="24"/>
          <w:rPrChange w:author="Lean Nasser Carreon" w:date="2018-02-26T03:29:27.4145966" w:id="88874827">
            <w:rPr>
              <w:rFonts w:ascii="Times New Roman" w:hAnsi="Times New Roman" w:cs="Times New Roman"/>
              <w:i w:val="0"/>
              <w:sz w:val="24"/>
              <w:szCs w:val="24"/>
            </w:rPr>
          </w:rPrChange>
        </w:rPr>
        <w:t xml:space="preserve">, 1630 Taguig.  Office and school </w:t>
      </w:r>
      <w:r w:rsidRPr="49351341" w:rsidR="00727CA6">
        <w:rPr>
          <w:rFonts w:ascii="Times New Roman" w:hAnsi="Times New Roman" w:cs="Times New Roman"/>
          <w:i w:val="0"/>
          <w:iCs w:val="0"/>
          <w:sz w:val="24"/>
          <w:szCs w:val="24"/>
          <w:rPrChange w:author="Lean Nasser Carreon" w:date="2018-02-26T03:29:27.4145966" w:id="1951228277">
            <w:rPr>
              <w:rFonts w:ascii="Times New Roman" w:hAnsi="Times New Roman" w:cs="Times New Roman"/>
              <w:i w:val="0"/>
              <w:sz w:val="24"/>
              <w:szCs w:val="24"/>
            </w:rPr>
          </w:rPrChange>
        </w:rPr>
        <w:t>hours are</w:t>
      </w:r>
      <w:r w:rsidRPr="49351341">
        <w:rPr>
          <w:rFonts w:ascii="Times New Roman" w:hAnsi="Times New Roman" w:cs="Times New Roman"/>
          <w:i w:val="0"/>
          <w:iCs w:val="0"/>
          <w:sz w:val="24"/>
          <w:szCs w:val="24"/>
          <w:rPrChange w:author="Lean Nasser Carreon" w:date="2018-02-26T03:29:27.4145966" w:id="501191696">
            <w:rPr>
              <w:rFonts w:ascii="Times New Roman" w:hAnsi="Times New Roman" w:cs="Times New Roman"/>
              <w:i w:val="0"/>
              <w:sz w:val="24"/>
              <w:szCs w:val="24"/>
            </w:rPr>
          </w:rPrChange>
        </w:rPr>
        <w:t xml:space="preserve"> open every Monday to Friday, 7</w:t>
      </w:r>
      <w:r w:rsidRPr="49351341" w:rsidR="00727CA6">
        <w:rPr>
          <w:rFonts w:ascii="Times New Roman" w:hAnsi="Times New Roman" w:cs="Times New Roman"/>
          <w:i w:val="0"/>
          <w:iCs w:val="0"/>
          <w:sz w:val="24"/>
          <w:szCs w:val="24"/>
          <w:rPrChange w:author="Lean Nasser Carreon" w:date="2018-02-26T03:29:27.4145966" w:id="720172626">
            <w:rPr>
              <w:rFonts w:ascii="Times New Roman" w:hAnsi="Times New Roman" w:cs="Times New Roman"/>
              <w:i w:val="0"/>
              <w:sz w:val="24"/>
              <w:szCs w:val="24"/>
            </w:rPr>
          </w:rPrChange>
        </w:rPr>
        <w:t>:00</w:t>
      </w:r>
      <w:r w:rsidRPr="49351341">
        <w:rPr>
          <w:rFonts w:ascii="Times New Roman" w:hAnsi="Times New Roman" w:cs="Times New Roman"/>
          <w:i w:val="0"/>
          <w:iCs w:val="0"/>
          <w:sz w:val="24"/>
          <w:szCs w:val="24"/>
          <w:rPrChange w:author="Lean Nasser Carreon" w:date="2018-02-26T03:29:27.4145966" w:id="392680126">
            <w:rPr>
              <w:rFonts w:ascii="Times New Roman" w:hAnsi="Times New Roman" w:cs="Times New Roman"/>
              <w:i w:val="0"/>
              <w:sz w:val="24"/>
              <w:szCs w:val="24"/>
            </w:rPr>
          </w:rPrChange>
        </w:rPr>
        <w:t xml:space="preserve"> am to 4</w:t>
      </w:r>
      <w:r w:rsidRPr="49351341" w:rsidR="00727CA6">
        <w:rPr>
          <w:rFonts w:ascii="Times New Roman" w:hAnsi="Times New Roman" w:cs="Times New Roman"/>
          <w:i w:val="0"/>
          <w:iCs w:val="0"/>
          <w:sz w:val="24"/>
          <w:szCs w:val="24"/>
          <w:rPrChange w:author="Lean Nasser Carreon" w:date="2018-02-26T03:29:27.4145966" w:id="1070620228">
            <w:rPr>
              <w:rFonts w:ascii="Times New Roman" w:hAnsi="Times New Roman" w:cs="Times New Roman"/>
              <w:i w:val="0"/>
              <w:sz w:val="24"/>
              <w:szCs w:val="24"/>
            </w:rPr>
          </w:rPrChange>
        </w:rPr>
        <w:t>:00</w:t>
      </w:r>
      <w:r w:rsidRPr="49351341">
        <w:rPr>
          <w:rFonts w:ascii="Times New Roman" w:hAnsi="Times New Roman" w:cs="Times New Roman"/>
          <w:i w:val="0"/>
          <w:iCs w:val="0"/>
          <w:sz w:val="24"/>
          <w:szCs w:val="24"/>
          <w:rPrChange w:author="Lean Nasser Carreon" w:date="2018-02-26T03:29:27.4145966" w:id="1422040668">
            <w:rPr>
              <w:rFonts w:ascii="Times New Roman" w:hAnsi="Times New Roman" w:cs="Times New Roman"/>
              <w:i w:val="0"/>
              <w:sz w:val="24"/>
              <w:szCs w:val="24"/>
            </w:rPr>
          </w:rPrChange>
        </w:rPr>
        <w:t xml:space="preserve"> pm. The academic staff must accumulate 8 hours of service to obtain the minimum wage.</w:t>
      </w:r>
      <w:r w:rsidRPr="49351341">
        <w:rPr>
          <w:rFonts w:ascii="Times New Roman" w:hAnsi="Times New Roman" w:cs="Times New Roman"/>
          <w:i w:val="0"/>
          <w:iCs w:val="0"/>
          <w:sz w:val="24"/>
          <w:szCs w:val="24"/>
          <w:rPrChange w:author="Lean Nasser Carreon" w:date="2018-02-26T03:29:27.4145966" w:id="42042293">
            <w:rPr>
              <w:rFonts w:ascii="Times New Roman" w:hAnsi="Times New Roman" w:cs="Times New Roman"/>
              <w:i w:val="0"/>
              <w:sz w:val="24"/>
              <w:szCs w:val="24"/>
            </w:rPr>
          </w:rPrChange>
        </w:rPr>
        <w:t xml:space="preserve"> The current system of the </w:t>
      </w:r>
      <w:proofErr w:type="spellStart"/>
      <w:r w:rsidRPr="49351341">
        <w:rPr>
          <w:rFonts w:ascii="Times New Roman" w:hAnsi="Times New Roman" w:cs="Times New Roman"/>
          <w:i w:val="0"/>
          <w:iCs w:val="0"/>
          <w:sz w:val="24"/>
          <w:szCs w:val="24"/>
          <w:rPrChange w:author="Lean Nasser Carreon" w:date="2018-02-26T03:29:27.4145966" w:id="1083754820">
            <w:rPr>
              <w:rFonts w:ascii="Times New Roman" w:hAnsi="Times New Roman" w:cs="Times New Roman"/>
              <w:i w:val="0"/>
              <w:sz w:val="24"/>
              <w:szCs w:val="24"/>
            </w:rPr>
          </w:rPrChange>
        </w:rPr>
        <w:t xml:space="preserve">D’Carmelite</w:t>
      </w:r>
      <w:proofErr w:type="spellEnd"/>
      <w:ins w:author="Carreon" w:date="2018-02-06T20:54:00Z" w:id="22">
        <w:r w:rsidRPr="49351341" w:rsidR="00E90301">
          <w:rPr>
            <w:rFonts w:ascii="Times New Roman" w:hAnsi="Times New Roman" w:cs="Times New Roman"/>
            <w:i w:val="0"/>
            <w:iCs w:val="0"/>
            <w:sz w:val="24"/>
            <w:szCs w:val="24"/>
            <w:rPrChange w:author="Lean Nasser Carreon" w:date="2018-02-26T03:29:27.4145966" w:id="347339714">
              <w:rPr>
                <w:rFonts w:ascii="Times New Roman" w:hAnsi="Times New Roman" w:cs="Times New Roman"/>
                <w:i w:val="0"/>
                <w:sz w:val="24"/>
                <w:szCs w:val="24"/>
              </w:rPr>
            </w:rPrChange>
          </w:rPr>
          <w:t xml:space="preserve"> </w:t>
        </w:r>
      </w:ins>
      <w:r w:rsidRPr="49351341">
        <w:rPr>
          <w:rFonts w:ascii="Times New Roman" w:hAnsi="Times New Roman" w:cs="Times New Roman"/>
          <w:i w:val="0"/>
          <w:iCs w:val="0"/>
          <w:sz w:val="24"/>
          <w:szCs w:val="24"/>
          <w:rPrChange w:author="Lean Nasser Carreon" w:date="2018-02-26T03:29:27.4145966" w:id="920119726">
            <w:rPr>
              <w:rFonts w:ascii="Times New Roman" w:hAnsi="Times New Roman" w:cs="Times New Roman"/>
              <w:i w:val="0"/>
              <w:sz w:val="24"/>
              <w:szCs w:val="24"/>
            </w:rPr>
          </w:rPrChange>
        </w:rPr>
        <w:t>are recorded by pen and paper until it all piled up and hard to keep track.</w:t>
      </w:r>
    </w:p>
    <w:p w:rsidRPr="007E1062" w:rsidR="009E3E0E" w:rsidP="009E3E0E" w:rsidRDefault="009E3E0E" w14:paraId="32F9F93C" w14:textId="77777777" w14:noSpellErr="1">
      <w:pPr>
        <w:pStyle w:val="Heading2"/>
        <w:numPr>
          <w:ilvl w:val="1"/>
          <w:numId w:val="4"/>
        </w:numPr>
        <w:ind w:left="561" w:hanging="576"/>
        <w:rPr>
          <w:sz w:val="36"/>
          <w:szCs w:val="36"/>
        </w:rPr>
      </w:pPr>
      <w:bookmarkStart w:name="_Toc9124" w:id="23"/>
      <w:r w:rsidRPr="007E1062">
        <w:rPr>
          <w:sz w:val="36"/>
          <w:szCs w:val="36"/>
        </w:rPr>
        <w:t xml:space="preserve">Business Opportunity </w:t>
      </w:r>
      <w:bookmarkEnd w:id="23"/>
    </w:p>
    <w:p w:rsidR="00727CA6" w:rsidP="49351341" w:rsidRDefault="001B17F7" w14:paraId="3ADB546E" w14:textId="77777777">
      <w:pPr>
        <w:spacing w:line="360" w:lineRule="auto"/>
        <w:ind w:left="11" w:firstLine="550"/>
        <w:jc w:val="both"/>
        <w:rPr>
          <w:rFonts w:ascii="Times New Roman" w:hAnsi="Times New Roman" w:cs="Times New Roman"/>
          <w:i w:val="0"/>
          <w:iCs w:val="0"/>
          <w:sz w:val="24"/>
          <w:szCs w:val="24"/>
          <w:rPrChange w:author="Lean Nasser Carreon" w:date="2018-02-26T03:29:27.4145966" w:id="1362647773">
            <w:rPr/>
          </w:rPrChange>
        </w:rPr>
        <w:pPrChange w:author="Lean Nasser Carreon" w:date="2018-02-26T03:29:27.4145966" w:id="24">
          <w:pPr>
            <w:spacing w:line="360" w:lineRule="auto"/>
            <w:ind w:left="11" w:hanging="11"/>
            <w:jc w:val="both"/>
          </w:pPr>
        </w:pPrChange>
      </w:pPr>
      <w:ins w:author="Latasha Carreon" w:date="2018-02-05T14:12:00Z" w:id="25">
        <w:r w:rsidRPr="49351341">
          <w:rPr>
            <w:rFonts w:ascii="Times New Roman" w:hAnsi="Times New Roman" w:cs="Times New Roman"/>
            <w:i w:val="0"/>
            <w:iCs w:val="0"/>
            <w:sz w:val="24"/>
            <w:szCs w:val="24"/>
            <w:rPrChange w:author="Lean Nasser Carreon" w:date="2018-02-26T03:29:27.4145966" w:id="1251185529">
              <w:rPr>
                <w:rFonts w:ascii="Times New Roman" w:hAnsi="Times New Roman" w:cs="Times New Roman"/>
                <w:i w:val="0"/>
                <w:sz w:val="24"/>
                <w:szCs w:val="24"/>
              </w:rPr>
            </w:rPrChange>
          </w:rPr>
          <w:t xml:space="preserve">In an interview with the owner of </w:t>
        </w:r>
        <w:proofErr w:type="spellStart"/>
        <w:r w:rsidRPr="49351341">
          <w:rPr>
            <w:rFonts w:ascii="Times New Roman" w:hAnsi="Times New Roman" w:cs="Times New Roman"/>
            <w:i w:val="0"/>
            <w:iCs w:val="0"/>
            <w:sz w:val="24"/>
            <w:szCs w:val="24"/>
            <w:rPrChange w:author="Lean Nasser Carreon" w:date="2018-02-26T03:29:27.4145966" w:id="1964572151">
              <w:rPr>
                <w:rFonts w:ascii="Times New Roman" w:hAnsi="Times New Roman" w:cs="Times New Roman"/>
                <w:i w:val="0"/>
                <w:sz w:val="24"/>
                <w:szCs w:val="24"/>
              </w:rPr>
            </w:rPrChange>
          </w:rPr>
          <w:t>D’Carmelite</w:t>
        </w:r>
        <w:proofErr w:type="spellEnd"/>
        <w:r w:rsidRPr="49351341">
          <w:rPr>
            <w:rFonts w:ascii="Times New Roman" w:hAnsi="Times New Roman" w:cs="Times New Roman"/>
            <w:i w:val="0"/>
            <w:iCs w:val="0"/>
            <w:sz w:val="24"/>
            <w:szCs w:val="24"/>
            <w:rPrChange w:author="Lean Nasser Carreon" w:date="2018-02-26T03:29:27.4145966" w:id="109712542">
              <w:rPr>
                <w:rFonts w:ascii="Times New Roman" w:hAnsi="Times New Roman" w:cs="Times New Roman"/>
                <w:i w:val="0"/>
                <w:sz w:val="24"/>
                <w:szCs w:val="24"/>
              </w:rPr>
            </w:rPrChange>
          </w:rPr>
          <w:t xml:space="preserve"> school, the group found out that the</w:t>
        </w:r>
        <w:r w:rsidRPr="49351341" w:rsidR="007B1F26">
          <w:rPr>
            <w:rFonts w:ascii="Times New Roman" w:hAnsi="Times New Roman" w:cs="Times New Roman"/>
            <w:i w:val="0"/>
            <w:iCs w:val="0"/>
            <w:sz w:val="24"/>
            <w:szCs w:val="24"/>
            <w:rPrChange w:author="Lean Nasser Carreon" w:date="2018-02-26T03:29:27.4145966" w:id="1798862528">
              <w:rPr>
                <w:rFonts w:ascii="Times New Roman" w:hAnsi="Times New Roman" w:cs="Times New Roman"/>
                <w:i w:val="0"/>
                <w:sz w:val="24"/>
                <w:szCs w:val="24"/>
              </w:rPr>
            </w:rPrChange>
          </w:rPr>
          <w:t xml:space="preserve">y are still processing the payrolls of their employees by hand. </w:t>
        </w:r>
      </w:ins>
    </w:p>
    <w:p w:rsidRPr="007E1062" w:rsidR="009E3E0E" w:rsidP="49351341" w:rsidRDefault="009E3E0E" w14:paraId="0B42CD71" w14:textId="77777777">
      <w:pPr>
        <w:spacing w:line="360" w:lineRule="auto"/>
        <w:ind w:left="11" w:firstLine="550"/>
        <w:jc w:val="both"/>
        <w:rPr>
          <w:rFonts w:ascii="Times New Roman" w:hAnsi="Times New Roman" w:cs="Times New Roman"/>
          <w:i w:val="0"/>
          <w:iCs w:val="0"/>
          <w:sz w:val="24"/>
          <w:szCs w:val="24"/>
          <w:rPrChange w:author="Lean Nasser Carreon" w:date="2018-02-26T03:29:27.4145966" w:id="636339837">
            <w:rPr/>
          </w:rPrChange>
        </w:rPr>
        <w:pPrChange w:author="Lean Nasser Carreon" w:date="2018-02-26T03:29:27.4145966" w:id="26">
          <w:pPr>
            <w:spacing w:line="360" w:lineRule="auto"/>
            <w:ind w:left="11" w:hanging="11"/>
            <w:jc w:val="both"/>
          </w:pPr>
        </w:pPrChange>
      </w:pPr>
      <w:r w:rsidRPr="49351341">
        <w:rPr>
          <w:rFonts w:ascii="Times New Roman" w:hAnsi="Times New Roman" w:cs="Times New Roman"/>
          <w:i w:val="0"/>
          <w:iCs w:val="0"/>
          <w:sz w:val="24"/>
          <w:szCs w:val="24"/>
          <w:rPrChange w:author="Lean Nasser Carreon" w:date="2018-02-26T03:29:27.4145966" w:id="984402023">
            <w:rPr>
              <w:rFonts w:ascii="Times New Roman" w:hAnsi="Times New Roman" w:cs="Times New Roman"/>
              <w:i w:val="0"/>
              <w:sz w:val="24"/>
              <w:szCs w:val="24"/>
            </w:rPr>
          </w:rPrChange>
        </w:rPr>
        <w:t xml:space="preserve">Opportunity was given to the </w:t>
      </w:r>
      <w:r w:rsidRPr="49351341" w:rsidR="00727CA6">
        <w:rPr>
          <w:rFonts w:ascii="Times New Roman" w:hAnsi="Times New Roman" w:cs="Times New Roman"/>
          <w:i w:val="0"/>
          <w:iCs w:val="0"/>
          <w:sz w:val="24"/>
          <w:szCs w:val="24"/>
          <w:rPrChange w:author="Lean Nasser Carreon" w:date="2018-02-26T03:29:27.4145966" w:id="985857919">
            <w:rPr>
              <w:rFonts w:ascii="Times New Roman" w:hAnsi="Times New Roman" w:cs="Times New Roman"/>
              <w:i w:val="0"/>
              <w:sz w:val="24"/>
              <w:szCs w:val="24"/>
            </w:rPr>
          </w:rPrChange>
        </w:rPr>
        <w:t xml:space="preserve">team when </w:t>
      </w:r>
      <w:proofErr w:type="spellStart"/>
      <w:r w:rsidRPr="49351341" w:rsidR="00727CA6">
        <w:rPr>
          <w:rFonts w:ascii="Times New Roman" w:hAnsi="Times New Roman" w:cs="Times New Roman"/>
          <w:i w:val="0"/>
          <w:iCs w:val="0"/>
          <w:sz w:val="24"/>
          <w:szCs w:val="24"/>
          <w:rPrChange w:author="Lean Nasser Carreon" w:date="2018-02-26T03:29:27.4145966" w:id="203152537">
            <w:rPr>
              <w:rFonts w:ascii="Times New Roman" w:hAnsi="Times New Roman" w:cs="Times New Roman"/>
              <w:i w:val="0"/>
              <w:sz w:val="24"/>
              <w:szCs w:val="24"/>
            </w:rPr>
          </w:rPrChange>
        </w:rPr>
        <w:t>D'Carmelite</w:t>
      </w:r>
      <w:proofErr w:type="spellEnd"/>
      <w:r w:rsidRPr="49351341" w:rsidR="00727CA6">
        <w:rPr>
          <w:rFonts w:ascii="Times New Roman" w:hAnsi="Times New Roman" w:cs="Times New Roman"/>
          <w:i w:val="0"/>
          <w:iCs w:val="0"/>
          <w:sz w:val="24"/>
          <w:szCs w:val="24"/>
          <w:rPrChange w:author="Lean Nasser Carreon" w:date="2018-02-26T03:29:27.4145966" w:id="986621738">
            <w:rPr>
              <w:rFonts w:ascii="Times New Roman" w:hAnsi="Times New Roman" w:cs="Times New Roman"/>
              <w:i w:val="0"/>
              <w:sz w:val="24"/>
              <w:szCs w:val="24"/>
            </w:rPr>
          </w:rPrChange>
        </w:rPr>
        <w:t xml:space="preserve"> school</w:t>
      </w:r>
      <w:r w:rsidRPr="49351341">
        <w:rPr>
          <w:rFonts w:ascii="Times New Roman" w:hAnsi="Times New Roman" w:cs="Times New Roman"/>
          <w:i w:val="0"/>
          <w:iCs w:val="0"/>
          <w:sz w:val="24"/>
          <w:szCs w:val="24"/>
          <w:rPrChange w:author="Lean Nasser Carreon" w:date="2018-02-26T03:29:27.4145966" w:id="985021204">
            <w:rPr>
              <w:rFonts w:ascii="Times New Roman" w:hAnsi="Times New Roman" w:cs="Times New Roman"/>
              <w:i w:val="0"/>
              <w:sz w:val="24"/>
              <w:szCs w:val="24"/>
            </w:rPr>
          </w:rPrChange>
        </w:rPr>
        <w:t xml:space="preserve"> issue regarding their payroll system. Today everything is automated and time is very important, in order to save time and effort,</w:t>
      </w:r>
      <w:ins w:author="Carreon" w:date="2018-02-06T20:54:00Z" w:id="27">
        <w:r w:rsidRPr="49351341" w:rsidR="00E90301">
          <w:rPr>
            <w:rFonts w:ascii="Times New Roman" w:hAnsi="Times New Roman" w:cs="Times New Roman"/>
            <w:i w:val="0"/>
            <w:iCs w:val="0"/>
            <w:sz w:val="24"/>
            <w:szCs w:val="24"/>
            <w:rPrChange w:author="Lean Nasser Carreon" w:date="2018-02-26T03:29:27.4145966" w:id="32732492">
              <w:rPr>
                <w:rFonts w:ascii="Times New Roman" w:hAnsi="Times New Roman" w:cs="Times New Roman"/>
                <w:i w:val="0"/>
                <w:sz w:val="24"/>
                <w:szCs w:val="24"/>
              </w:rPr>
            </w:rPrChange>
          </w:rPr>
          <w:t xml:space="preserve"> </w:t>
        </w:r>
      </w:ins>
      <w:proofErr w:type="spellStart"/>
      <w:r w:rsidRPr="49351341">
        <w:rPr>
          <w:rFonts w:ascii="Times New Roman" w:hAnsi="Times New Roman" w:cs="Times New Roman"/>
          <w:i w:val="0"/>
          <w:iCs w:val="0"/>
          <w:sz w:val="24"/>
          <w:szCs w:val="24"/>
          <w:rPrChange w:author="Lean Nasser Carreon" w:date="2018-02-26T03:29:27.4145966" w:id="744410727">
            <w:rPr>
              <w:rFonts w:ascii="Times New Roman" w:hAnsi="Times New Roman" w:cs="Times New Roman"/>
              <w:i w:val="0"/>
              <w:sz w:val="24"/>
              <w:szCs w:val="24"/>
            </w:rPr>
          </w:rPrChange>
        </w:rPr>
        <w:t>D'Carmelite</w:t>
      </w:r>
      <w:proofErr w:type="spellEnd"/>
      <w:r w:rsidRPr="49351341">
        <w:rPr>
          <w:rFonts w:ascii="Times New Roman" w:hAnsi="Times New Roman" w:cs="Times New Roman"/>
          <w:i w:val="0"/>
          <w:iCs w:val="0"/>
          <w:sz w:val="24"/>
          <w:szCs w:val="24"/>
          <w:rPrChange w:author="Lean Nasser Carreon" w:date="2018-02-26T03:29:27.4145966" w:id="1739242013">
            <w:rPr>
              <w:rFonts w:ascii="Times New Roman" w:hAnsi="Times New Roman" w:cs="Times New Roman"/>
              <w:i w:val="0"/>
              <w:sz w:val="24"/>
              <w:szCs w:val="24"/>
            </w:rPr>
          </w:rPrChange>
        </w:rPr>
        <w:t xml:space="preserve"> gave the group a project. An automated system that will mi</w:t>
      </w:r>
      <w:r w:rsidRPr="49351341" w:rsidR="00727CA6">
        <w:rPr>
          <w:rFonts w:ascii="Times New Roman" w:hAnsi="Times New Roman" w:cs="Times New Roman"/>
          <w:i w:val="0"/>
          <w:iCs w:val="0"/>
          <w:sz w:val="24"/>
          <w:szCs w:val="24"/>
          <w:rPrChange w:author="Lean Nasser Carreon" w:date="2018-02-26T03:29:27.4145966" w:id="654483185">
            <w:rPr>
              <w:rFonts w:ascii="Times New Roman" w:hAnsi="Times New Roman" w:cs="Times New Roman"/>
              <w:i w:val="0"/>
              <w:sz w:val="24"/>
              <w:szCs w:val="24"/>
            </w:rPr>
          </w:rPrChange>
        </w:rPr>
        <w:t>nimize the duration of the proc</w:t>
      </w:r>
      <w:r w:rsidRPr="49351341">
        <w:rPr>
          <w:rFonts w:ascii="Times New Roman" w:hAnsi="Times New Roman" w:cs="Times New Roman"/>
          <w:i w:val="0"/>
          <w:iCs w:val="0"/>
          <w:sz w:val="24"/>
          <w:szCs w:val="24"/>
          <w:rPrChange w:author="Lean Nasser Carreon" w:date="2018-02-26T03:29:27.4145966" w:id="733043660">
            <w:rPr>
              <w:rFonts w:ascii="Times New Roman" w:hAnsi="Times New Roman" w:cs="Times New Roman"/>
              <w:i w:val="0"/>
              <w:sz w:val="24"/>
              <w:szCs w:val="24"/>
            </w:rPr>
          </w:rPrChange>
        </w:rPr>
        <w:t>essing of payroll with less input.</w:t>
      </w:r>
    </w:p>
    <w:p w:rsidRPr="007E1062" w:rsidR="009E3E0E" w:rsidP="009E3E0E" w:rsidRDefault="009E3E0E" w14:paraId="1CD0147C" w14:textId="77777777" w14:noSpellErr="1">
      <w:pPr>
        <w:pStyle w:val="Heading2"/>
        <w:numPr>
          <w:ilvl w:val="1"/>
          <w:numId w:val="4"/>
        </w:numPr>
        <w:ind w:left="561" w:hanging="576"/>
        <w:rPr>
          <w:sz w:val="36"/>
          <w:szCs w:val="36"/>
        </w:rPr>
      </w:pPr>
      <w:bookmarkStart w:name="_Toc9125" w:id="28"/>
      <w:r w:rsidRPr="007E1062">
        <w:rPr>
          <w:sz w:val="36"/>
          <w:szCs w:val="36"/>
        </w:rPr>
        <w:t xml:space="preserve">Business Objectives and Success Criteria </w:t>
      </w:r>
      <w:bookmarkEnd w:id="28"/>
    </w:p>
    <w:p w:rsidR="0091789F" w:rsidP="6304B6DF" w:rsidRDefault="009E3E0E" w14:paraId="75AEA7DE" w14:textId="77777777" w14:noSpellErr="1">
      <w:pPr>
        <w:spacing w:after="0" w:line="360" w:lineRule="auto"/>
        <w:ind w:left="11" w:firstLine="0"/>
        <w:jc w:val="both"/>
        <w:rPr>
          <w:rFonts w:ascii="Times New Roman" w:hAnsi="Times New Roman" w:cs="Times New Roman"/>
          <w:i w:val="0"/>
          <w:iCs w:val="0"/>
          <w:sz w:val="24"/>
          <w:szCs w:val="24"/>
          <w:rPrChange w:author="Lean Nasser Carreon" w:date="2018-02-10T00:03:42.7296123" w:id="458174417">
            <w:rPr/>
          </w:rPrChange>
        </w:rPr>
        <w:pPrChange w:author="Lean Nasser Carreon" w:date="2018-02-10T00:03:42.7296123" w:id="29">
          <w:pPr>
            <w:jc w:val="both"/>
          </w:pPr>
        </w:pPrChange>
      </w:pPr>
      <w:r w:rsidRPr="6304B6DF">
        <w:rPr>
          <w:rFonts w:ascii="Times New Roman" w:hAnsi="Times New Roman" w:cs="Times New Roman"/>
          <w:i w:val="0"/>
          <w:iCs w:val="0"/>
          <w:sz w:val="24"/>
          <w:szCs w:val="24"/>
          <w:rPrChange w:author="Lean Nasser Carreon" w:date="2018-02-10T00:03:42.7296123" w:id="1076962969">
            <w:rPr>
              <w:rFonts w:ascii="Times New Roman" w:hAnsi="Times New Roman" w:cs="Times New Roman"/>
              <w:i w:val="0"/>
              <w:sz w:val="24"/>
              <w:szCs w:val="24"/>
            </w:rPr>
          </w:rPrChange>
        </w:rPr>
        <w:t xml:space="preserve">The team's main goal is to provide the client an Automated Payroll System that will </w:t>
      </w:r>
      <w:ins w:author="Latasha Carreon" w:date="2018-02-05T12:38:00Z" w:id="30">
        <w:r w:rsidRPr="6304B6DF" w:rsidR="0007596B">
          <w:rPr>
            <w:rFonts w:ascii="Times New Roman" w:hAnsi="Times New Roman" w:cs="Times New Roman"/>
            <w:i w:val="0"/>
            <w:iCs w:val="0"/>
            <w:sz w:val="24"/>
            <w:szCs w:val="24"/>
            <w:rPrChange w:author="Lean Nasser Carreon" w:date="2018-02-10T00:03:42.7296123" w:id="83029258">
              <w:rPr>
                <w:rFonts w:ascii="Times New Roman" w:hAnsi="Times New Roman" w:cs="Times New Roman"/>
                <w:i w:val="0"/>
                <w:sz w:val="24"/>
                <w:szCs w:val="24"/>
              </w:rPr>
            </w:rPrChange>
          </w:rPr>
          <w:t>process the payroll of its employees through a computerized process</w:t>
        </w:r>
      </w:ins>
      <w:del w:author="Latasha Carreon" w:date="2018-02-05T12:39:00Z" w:id="31">
        <w:r w:rsidRPr="004A1967" w:rsidDel="0007596B">
          <w:rPr>
            <w:rFonts w:ascii="Times New Roman" w:hAnsi="Times New Roman" w:cs="Times New Roman"/>
            <w:i w:val="0"/>
            <w:sz w:val="24"/>
            <w:szCs w:val="24"/>
          </w:rPr>
          <w:delText xml:space="preserve">automatically </w:delText>
        </w:r>
      </w:del>
      <w:del w:author="Latasha Carreon" w:date="2018-02-05T12:29:00Z" w:id="32">
        <w:r w:rsidRPr="004A1967" w:rsidDel="00FC3E09">
          <w:rPr>
            <w:rFonts w:ascii="Times New Roman" w:hAnsi="Times New Roman" w:cs="Times New Roman"/>
            <w:i w:val="0"/>
            <w:sz w:val="24"/>
            <w:szCs w:val="24"/>
          </w:rPr>
          <w:delText xml:space="preserve">that will have </w:delText>
        </w:r>
      </w:del>
      <w:del w:author="Latasha Carreon" w:date="2018-02-05T12:39:00Z" w:id="33">
        <w:r w:rsidRPr="004A1967" w:rsidDel="0007596B">
          <w:rPr>
            <w:rFonts w:ascii="Times New Roman" w:hAnsi="Times New Roman" w:cs="Times New Roman"/>
            <w:i w:val="0"/>
            <w:sz w:val="24"/>
            <w:szCs w:val="24"/>
          </w:rPr>
          <w:delText>organiz</w:delText>
        </w:r>
      </w:del>
      <w:del w:author="Latasha Carreon" w:date="2018-02-05T12:29:00Z" w:id="34">
        <w:r w:rsidRPr="004A1967" w:rsidDel="00FC3E09">
          <w:rPr>
            <w:rFonts w:ascii="Times New Roman" w:hAnsi="Times New Roman" w:cs="Times New Roman"/>
            <w:i w:val="0"/>
            <w:sz w:val="24"/>
            <w:szCs w:val="24"/>
          </w:rPr>
          <w:delText>ed</w:delText>
        </w:r>
      </w:del>
      <w:del w:author="Latasha Carreon" w:date="2018-02-05T12:39:00Z" w:id="35">
        <w:r w:rsidRPr="004A1967" w:rsidDel="0007596B">
          <w:rPr>
            <w:rFonts w:ascii="Times New Roman" w:hAnsi="Times New Roman" w:cs="Times New Roman"/>
            <w:i w:val="0"/>
            <w:sz w:val="24"/>
            <w:szCs w:val="24"/>
          </w:rPr>
          <w:delText xml:space="preserve"> all the tasks of the employee and filling the employee taxes</w:delText>
        </w:r>
      </w:del>
      <w:r w:rsidRPr="6304B6DF">
        <w:rPr>
          <w:rFonts w:ascii="Times New Roman" w:hAnsi="Times New Roman" w:cs="Times New Roman"/>
          <w:i w:val="0"/>
          <w:iCs w:val="0"/>
          <w:sz w:val="24"/>
          <w:szCs w:val="24"/>
          <w:rPrChange w:author="Lean Nasser Carreon" w:date="2018-02-10T00:03:42.7296123" w:id="407166304">
            <w:rPr>
              <w:rFonts w:ascii="Times New Roman" w:hAnsi="Times New Roman" w:cs="Times New Roman"/>
              <w:i w:val="0"/>
              <w:sz w:val="24"/>
              <w:szCs w:val="24"/>
            </w:rPr>
          </w:rPrChange>
        </w:rPr>
        <w:t xml:space="preserve">. </w:t>
      </w:r>
      <w:ins w:author="Latasha Carreon" w:date="2018-02-05T12:39:00Z" w:id="36">
        <w:r w:rsidRPr="6304B6DF" w:rsidR="0007596B">
          <w:rPr>
            <w:rFonts w:ascii="Times New Roman" w:hAnsi="Times New Roman" w:cs="Times New Roman"/>
            <w:i w:val="0"/>
            <w:iCs w:val="0"/>
            <w:sz w:val="24"/>
            <w:szCs w:val="24"/>
            <w:rPrChange w:author="Lean Nasser Carreon" w:date="2018-02-10T00:03:42.7296123" w:id="440649416">
              <w:rPr>
                <w:rFonts w:ascii="Times New Roman" w:hAnsi="Times New Roman" w:cs="Times New Roman"/>
                <w:i w:val="0"/>
                <w:sz w:val="24"/>
                <w:szCs w:val="24"/>
              </w:rPr>
            </w:rPrChange>
          </w:rPr>
          <w:t xml:space="preserve">The Automated Payroll System </w:t>
        </w:r>
        <w:r w:rsidRPr="6304B6DF" w:rsidR="0007596B">
          <w:rPr>
            <w:rFonts w:ascii="Times New Roman" w:hAnsi="Times New Roman" w:cs="Times New Roman"/>
            <w:i w:val="0"/>
            <w:iCs w:val="0"/>
            <w:sz w:val="24"/>
            <w:szCs w:val="24"/>
            <w:rPrChange w:author="Lean Nasser Carreon" w:date="2018-02-10T00:03:42.7296123" w:id="271949994">
              <w:rPr>
                <w:rFonts w:ascii="Times New Roman" w:hAnsi="Times New Roman" w:cs="Times New Roman"/>
                <w:i w:val="0"/>
                <w:sz w:val="24"/>
                <w:szCs w:val="24"/>
              </w:rPr>
            </w:rPrChange>
          </w:rPr>
          <w:lastRenderedPageBreak/>
          <w:t xml:space="preserve">will allow the processing of </w:t>
        </w:r>
      </w:ins>
      <w:del w:author="Latasha Carreon" w:date="2018-02-05T12:39:00Z" w:id="37">
        <w:r w:rsidRPr="004A1967" w:rsidDel="0007596B">
          <w:rPr>
            <w:rFonts w:ascii="Times New Roman" w:hAnsi="Times New Roman" w:cs="Times New Roman"/>
            <w:i w:val="0"/>
            <w:sz w:val="24"/>
            <w:szCs w:val="24"/>
          </w:rPr>
          <w:delText xml:space="preserve">These tasks can include calculating </w:delText>
        </w:r>
      </w:del>
      <w:r w:rsidRPr="6304B6DF">
        <w:rPr>
          <w:rFonts w:ascii="Times New Roman" w:hAnsi="Times New Roman" w:cs="Times New Roman"/>
          <w:i w:val="0"/>
          <w:iCs w:val="0"/>
          <w:sz w:val="24"/>
          <w:szCs w:val="24"/>
          <w:rPrChange w:author="Lean Nasser Carreon" w:date="2018-02-10T00:03:42.7296123" w:id="1746841657">
            <w:rPr>
              <w:rFonts w:ascii="Times New Roman" w:hAnsi="Times New Roman" w:cs="Times New Roman"/>
              <w:i w:val="0"/>
              <w:sz w:val="24"/>
              <w:szCs w:val="24"/>
            </w:rPr>
          </w:rPrChange>
        </w:rPr>
        <w:t>wages, withholding taxes and deductions, printing and sending paychecks</w:t>
      </w:r>
      <w:ins w:author="Latasha Carreon" w:date="2018-02-05T12:39:00Z" w:id="38">
        <w:r w:rsidRPr="6304B6DF" w:rsidR="0007596B">
          <w:rPr>
            <w:rFonts w:ascii="Times New Roman" w:hAnsi="Times New Roman" w:cs="Times New Roman"/>
            <w:i w:val="0"/>
            <w:iCs w:val="0"/>
            <w:sz w:val="24"/>
            <w:szCs w:val="24"/>
            <w:rPrChange w:author="Lean Nasser Carreon" w:date="2018-02-10T00:03:42.7296123" w:id="1816997359">
              <w:rPr>
                <w:rFonts w:ascii="Times New Roman" w:hAnsi="Times New Roman" w:cs="Times New Roman"/>
                <w:i w:val="0"/>
                <w:sz w:val="24"/>
                <w:szCs w:val="24"/>
              </w:rPr>
            </w:rPrChange>
          </w:rPr>
          <w:t xml:space="preserve"> faster than what is being done before, which is by hand. </w:t>
        </w:r>
      </w:ins>
      <w:del w:author="Latasha Carreon" w:date="2018-02-05T12:39:00Z" w:id="39">
        <w:r w:rsidDel="0007596B">
          <w:rPr>
            <w:rFonts w:ascii="Times New Roman" w:hAnsi="Times New Roman" w:cs="Times New Roman"/>
            <w:i w:val="0"/>
            <w:sz w:val="24"/>
            <w:szCs w:val="24"/>
          </w:rPr>
          <w:delText xml:space="preserve">. </w:delText>
        </w:r>
      </w:del>
    </w:p>
    <w:p w:rsidRPr="009E3E0E" w:rsidR="009E3E0E" w:rsidP="009E3E0E" w:rsidRDefault="009E3E0E" w14:paraId="486AF326" w14:textId="77777777">
      <w:pPr>
        <w:jc w:val="both"/>
        <w:rPr>
          <w:rFonts w:ascii="Times New Roman" w:hAnsi="Times New Roman" w:cs="Times New Roman"/>
          <w:i w:val="0"/>
          <w:sz w:val="24"/>
          <w:szCs w:val="24"/>
        </w:rPr>
      </w:pPr>
    </w:p>
    <w:p w:rsidRPr="007E1062" w:rsidR="009E3E0E" w:rsidP="009E3E0E" w:rsidRDefault="009E3E0E" w14:paraId="49FECA40" w14:textId="77777777" w14:noSpellErr="1">
      <w:pPr>
        <w:pStyle w:val="Heading2"/>
        <w:numPr>
          <w:ilvl w:val="1"/>
          <w:numId w:val="4"/>
        </w:numPr>
        <w:ind w:left="561" w:hanging="576"/>
        <w:rPr>
          <w:sz w:val="36"/>
          <w:szCs w:val="36"/>
        </w:rPr>
      </w:pPr>
      <w:bookmarkStart w:name="_Toc9126" w:id="40"/>
      <w:r w:rsidRPr="007E1062">
        <w:rPr>
          <w:sz w:val="36"/>
          <w:szCs w:val="36"/>
        </w:rPr>
        <w:t xml:space="preserve">Customer or Market Needs </w:t>
      </w:r>
      <w:bookmarkEnd w:id="40"/>
    </w:p>
    <w:p w:rsidR="0091789F" w:rsidP="49351341" w:rsidRDefault="009E3E0E" w14:paraId="4EA1E419" w14:textId="77777777">
      <w:pPr>
        <w:spacing w:after="0" w:line="360" w:lineRule="auto"/>
        <w:ind w:left="11" w:hanging="11"/>
        <w:rPr>
          <w:rFonts w:ascii="Times New Roman" w:hAnsi="Times New Roman" w:cs="Times New Roman"/>
          <w:i w:val="0"/>
          <w:iCs w:val="0"/>
          <w:sz w:val="24"/>
          <w:szCs w:val="24"/>
          <w:rPrChange w:author="Lean Nasser Carreon" w:date="2018-02-26T03:29:27.4145966" w:id="1847860733">
            <w:rPr/>
          </w:rPrChange>
        </w:rPr>
        <w:pPrChange w:author="Lean Nasser Carreon" w:date="2018-02-26T03:29:27.4145966" w:id="41">
          <w:pPr/>
        </w:pPrChange>
      </w:pPr>
      <w:r w:rsidRPr="49351341">
        <w:rPr>
          <w:rFonts w:ascii="Times New Roman" w:hAnsi="Times New Roman" w:cs="Times New Roman"/>
          <w:i w:val="0"/>
          <w:iCs w:val="0"/>
          <w:sz w:val="24"/>
          <w:szCs w:val="24"/>
          <w:rPrChange w:author="Lean Nasser Carreon" w:date="2018-02-26T03:29:27.4145966" w:id="1289660085">
            <w:rPr>
              <w:rFonts w:ascii="Times New Roman" w:hAnsi="Times New Roman" w:cs="Times New Roman"/>
              <w:i w:val="0"/>
              <w:sz w:val="24"/>
              <w:szCs w:val="24"/>
            </w:rPr>
          </w:rPrChange>
        </w:rPr>
        <w:t xml:space="preserve">The main problem of </w:t>
      </w:r>
      <w:proofErr w:type="spellStart"/>
      <w:r w:rsidRPr="49351341">
        <w:rPr>
          <w:rFonts w:ascii="Times New Roman" w:hAnsi="Times New Roman" w:cs="Times New Roman"/>
          <w:i w:val="0"/>
          <w:iCs w:val="0"/>
          <w:sz w:val="24"/>
          <w:szCs w:val="24"/>
          <w:rPrChange w:author="Lean Nasser Carreon" w:date="2018-02-26T03:29:27.4145966" w:id="566110728">
            <w:rPr>
              <w:rFonts w:ascii="Times New Roman" w:hAnsi="Times New Roman" w:cs="Times New Roman"/>
              <w:i w:val="0"/>
              <w:sz w:val="24"/>
              <w:szCs w:val="24"/>
            </w:rPr>
          </w:rPrChange>
        </w:rPr>
        <w:t>D'Carmelite</w:t>
      </w:r>
      <w:proofErr w:type="spellEnd"/>
      <w:r w:rsidRPr="49351341">
        <w:rPr>
          <w:rFonts w:ascii="Times New Roman" w:hAnsi="Times New Roman" w:cs="Times New Roman"/>
          <w:i w:val="0"/>
          <w:iCs w:val="0"/>
          <w:sz w:val="24"/>
          <w:szCs w:val="24"/>
          <w:rPrChange w:author="Lean Nasser Carreon" w:date="2018-02-26T03:29:27.4145966" w:id="618534728">
            <w:rPr>
              <w:rFonts w:ascii="Times New Roman" w:hAnsi="Times New Roman" w:cs="Times New Roman"/>
              <w:i w:val="0"/>
              <w:sz w:val="24"/>
              <w:szCs w:val="24"/>
            </w:rPr>
          </w:rPrChange>
        </w:rPr>
        <w:t xml:space="preserve"> manual payroll system</w:t>
      </w:r>
      <w:ins w:author="Carreon" w:date="2018-02-06T21:19:00Z" w:id="42">
        <w:r w:rsidRPr="49351341" w:rsidR="00115497">
          <w:rPr>
            <w:rFonts w:ascii="Times New Roman" w:hAnsi="Times New Roman" w:cs="Times New Roman"/>
            <w:i w:val="0"/>
            <w:iCs w:val="0"/>
            <w:sz w:val="24"/>
            <w:szCs w:val="24"/>
            <w:rPrChange w:author="Lean Nasser Carreon" w:date="2018-02-26T03:29:27.4145966" w:id="1413587944">
              <w:rPr>
                <w:rFonts w:ascii="Times New Roman" w:hAnsi="Times New Roman" w:cs="Times New Roman"/>
                <w:i w:val="0"/>
                <w:sz w:val="24"/>
                <w:szCs w:val="24"/>
              </w:rPr>
            </w:rPrChange>
          </w:rPr>
          <w:t xml:space="preserve"> is i</w:t>
        </w:r>
      </w:ins>
      <w:del w:author="Carreon" w:date="2018-02-06T21:19:00Z" w:id="43">
        <w:r w:rsidRPr="004A1967" w:rsidDel="00115497">
          <w:rPr>
            <w:rFonts w:ascii="Times New Roman" w:hAnsi="Times New Roman" w:cs="Times New Roman"/>
            <w:i w:val="0"/>
            <w:sz w:val="24"/>
            <w:szCs w:val="24"/>
          </w:rPr>
          <w:delText xml:space="preserve"> i</w:delText>
        </w:r>
      </w:del>
      <w:r w:rsidRPr="49351341">
        <w:rPr>
          <w:rFonts w:ascii="Times New Roman" w:hAnsi="Times New Roman" w:cs="Times New Roman"/>
          <w:i w:val="0"/>
          <w:iCs w:val="0"/>
          <w:sz w:val="24"/>
          <w:szCs w:val="24"/>
          <w:rPrChange w:author="Lean Nasser Carreon" w:date="2018-02-26T03:29:27.4145966" w:id="2110804159">
            <w:rPr>
              <w:rFonts w:ascii="Times New Roman" w:hAnsi="Times New Roman" w:cs="Times New Roman"/>
              <w:i w:val="0"/>
              <w:sz w:val="24"/>
              <w:szCs w:val="24"/>
            </w:rPr>
          </w:rPrChange>
        </w:rPr>
        <w:t>t takes too much time</w:t>
      </w:r>
      <w:ins w:author="Carreon" w:date="2018-02-06T21:19:00Z" w:id="44">
        <w:r w:rsidRPr="49351341" w:rsidR="00115497">
          <w:rPr>
            <w:rFonts w:ascii="Times New Roman" w:hAnsi="Times New Roman" w:cs="Times New Roman"/>
            <w:i w:val="0"/>
            <w:iCs w:val="0"/>
            <w:sz w:val="24"/>
            <w:szCs w:val="24"/>
            <w:rPrChange w:author="Lean Nasser Carreon" w:date="2018-02-26T03:29:27.4145966" w:id="1372381144">
              <w:rPr>
                <w:rFonts w:ascii="Times New Roman" w:hAnsi="Times New Roman" w:cs="Times New Roman"/>
                <w:i w:val="0"/>
                <w:sz w:val="24"/>
                <w:szCs w:val="24"/>
              </w:rPr>
            </w:rPrChange>
          </w:rPr>
          <w:t xml:space="preserve"> in processing that payroll</w:t>
        </w:r>
      </w:ins>
      <w:r w:rsidRPr="49351341">
        <w:rPr>
          <w:rFonts w:ascii="Times New Roman" w:hAnsi="Times New Roman" w:cs="Times New Roman"/>
          <w:i w:val="0"/>
          <w:iCs w:val="0"/>
          <w:sz w:val="24"/>
          <w:szCs w:val="24"/>
          <w:rPrChange w:author="Lean Nasser Carreon" w:date="2018-02-26T03:29:27.4145966" w:id="69890461">
            <w:rPr>
              <w:rFonts w:ascii="Times New Roman" w:hAnsi="Times New Roman" w:cs="Times New Roman"/>
              <w:i w:val="0"/>
              <w:sz w:val="24"/>
              <w:szCs w:val="24"/>
            </w:rPr>
          </w:rPrChange>
        </w:rPr>
        <w:t xml:space="preserve"> and </w:t>
      </w:r>
      <w:ins w:author="Carreon" w:date="2018-02-06T21:19:00Z" w:id="45">
        <w:r w:rsidRPr="49351341" w:rsidR="00115497">
          <w:rPr>
            <w:rFonts w:ascii="Times New Roman" w:hAnsi="Times New Roman" w:cs="Times New Roman"/>
            <w:i w:val="0"/>
            <w:iCs w:val="0"/>
            <w:sz w:val="24"/>
            <w:szCs w:val="24"/>
            <w:rPrChange w:author="Lean Nasser Carreon" w:date="2018-02-26T03:29:27.4145966" w:id="1942015967">
              <w:rPr>
                <w:rFonts w:ascii="Times New Roman" w:hAnsi="Times New Roman" w:cs="Times New Roman"/>
                <w:i w:val="0"/>
                <w:sz w:val="24"/>
                <w:szCs w:val="24"/>
              </w:rPr>
            </w:rPrChange>
          </w:rPr>
          <w:t xml:space="preserve">the records are taking too much </w:t>
        </w:r>
      </w:ins>
      <w:ins w:author="Carreon" w:date="2018-02-06T21:20:00Z" w:id="46">
        <w:r w:rsidRPr="49351341" w:rsidR="00115497">
          <w:rPr>
            <w:rFonts w:ascii="Times New Roman" w:hAnsi="Times New Roman" w:cs="Times New Roman"/>
            <w:i w:val="0"/>
            <w:iCs w:val="0"/>
            <w:sz w:val="24"/>
            <w:szCs w:val="24"/>
            <w:rPrChange w:author="Lean Nasser Carreon" w:date="2018-02-26T03:29:27.4145966" w:id="1577157330">
              <w:rPr>
                <w:rFonts w:ascii="Times New Roman" w:hAnsi="Times New Roman" w:cs="Times New Roman"/>
                <w:i w:val="0"/>
                <w:sz w:val="24"/>
                <w:szCs w:val="24"/>
              </w:rPr>
            </w:rPrChange>
          </w:rPr>
          <w:t>area in the finance’s room</w:t>
        </w:r>
      </w:ins>
      <w:del w:author="Carreon" w:date="2018-02-06T21:19:00Z" w:id="47">
        <w:r w:rsidRPr="004A1967" w:rsidDel="00115497">
          <w:rPr>
            <w:rFonts w:ascii="Times New Roman" w:hAnsi="Times New Roman" w:cs="Times New Roman"/>
            <w:i w:val="0"/>
            <w:sz w:val="24"/>
            <w:szCs w:val="24"/>
          </w:rPr>
          <w:delText>space in the school</w:delText>
        </w:r>
      </w:del>
      <w:r w:rsidRPr="49351341">
        <w:rPr>
          <w:rFonts w:ascii="Times New Roman" w:hAnsi="Times New Roman" w:cs="Times New Roman"/>
          <w:i w:val="0"/>
          <w:iCs w:val="0"/>
          <w:sz w:val="24"/>
          <w:szCs w:val="24"/>
          <w:rPrChange w:author="Lean Nasser Carreon" w:date="2018-02-26T03:29:27.4145966" w:id="63253489">
            <w:rPr>
              <w:rFonts w:ascii="Times New Roman" w:hAnsi="Times New Roman" w:cs="Times New Roman"/>
              <w:i w:val="0"/>
              <w:sz w:val="24"/>
              <w:szCs w:val="24"/>
            </w:rPr>
          </w:rPrChange>
        </w:rPr>
        <w:t xml:space="preserve">, </w:t>
      </w:r>
      <w:ins w:author="abcd" w:date="2018-02-05T22:11:00Z" w:id="48">
        <w:r w:rsidRPr="49351341" w:rsidR="00485E22">
          <w:rPr>
            <w:rFonts w:ascii="Times New Roman" w:hAnsi="Times New Roman" w:cs="Times New Roman"/>
            <w:i w:val="0"/>
            <w:iCs w:val="0"/>
            <w:sz w:val="24"/>
            <w:szCs w:val="24"/>
            <w:rPrChange w:author="Lean Nasser Carreon" w:date="2018-02-26T03:29:27.4145966" w:id="1514892799">
              <w:rPr>
                <w:rFonts w:ascii="Times New Roman" w:hAnsi="Times New Roman" w:cs="Times New Roman"/>
                <w:i w:val="0"/>
                <w:sz w:val="24"/>
                <w:szCs w:val="24"/>
              </w:rPr>
            </w:rPrChange>
          </w:rPr>
          <w:t xml:space="preserve">hence </w:t>
        </w:r>
      </w:ins>
      <w:r w:rsidRPr="49351341">
        <w:rPr>
          <w:rFonts w:ascii="Times New Roman" w:hAnsi="Times New Roman" w:cs="Times New Roman"/>
          <w:i w:val="0"/>
          <w:iCs w:val="0"/>
          <w:sz w:val="24"/>
          <w:szCs w:val="24"/>
          <w:rPrChange w:author="Lean Nasser Carreon" w:date="2018-02-26T03:29:27.4145966" w:id="1920037320">
            <w:rPr>
              <w:rFonts w:ascii="Times New Roman" w:hAnsi="Times New Roman" w:cs="Times New Roman"/>
              <w:i w:val="0"/>
              <w:sz w:val="24"/>
              <w:szCs w:val="24"/>
            </w:rPr>
          </w:rPrChange>
        </w:rPr>
        <w:t xml:space="preserve">the proposed system will minimize data entry and </w:t>
      </w:r>
      <w:ins w:author="Carreon" w:date="2018-02-06T21:20:00Z" w:id="49">
        <w:r w:rsidRPr="49351341" w:rsidR="00115497">
          <w:rPr>
            <w:rFonts w:ascii="Times New Roman" w:hAnsi="Times New Roman" w:cs="Times New Roman"/>
            <w:i w:val="0"/>
            <w:iCs w:val="0"/>
            <w:sz w:val="24"/>
            <w:szCs w:val="24"/>
            <w:rPrChange w:author="Lean Nasser Carreon" w:date="2018-02-26T03:29:27.4145966" w:id="322997866">
              <w:rPr>
                <w:rFonts w:ascii="Times New Roman" w:hAnsi="Times New Roman" w:cs="Times New Roman"/>
                <w:i w:val="0"/>
                <w:sz w:val="24"/>
                <w:szCs w:val="24"/>
              </w:rPr>
            </w:rPrChange>
          </w:rPr>
          <w:t xml:space="preserve">remove </w:t>
        </w:r>
      </w:ins>
      <w:r w:rsidRPr="49351341">
        <w:rPr>
          <w:rFonts w:ascii="Times New Roman" w:hAnsi="Times New Roman" w:cs="Times New Roman"/>
          <w:i w:val="0"/>
          <w:iCs w:val="0"/>
          <w:sz w:val="24"/>
          <w:szCs w:val="24"/>
          <w:rPrChange w:author="Lean Nasser Carreon" w:date="2018-02-26T03:29:27.4145966" w:id="206908676">
            <w:rPr>
              <w:rFonts w:ascii="Times New Roman" w:hAnsi="Times New Roman" w:cs="Times New Roman"/>
              <w:i w:val="0"/>
              <w:sz w:val="24"/>
              <w:szCs w:val="24"/>
            </w:rPr>
          </w:rPrChange>
        </w:rPr>
        <w:t>human errors from a lot of paper works and pen and paper calculations</w:t>
      </w:r>
      <w:del w:author="Carreon" w:date="2018-02-06T21:21:00Z" w:id="50">
        <w:r w:rsidRPr="004A1967" w:rsidDel="00115497">
          <w:rPr>
            <w:rFonts w:ascii="Times New Roman" w:hAnsi="Times New Roman" w:cs="Times New Roman"/>
            <w:i w:val="0"/>
            <w:sz w:val="24"/>
            <w:szCs w:val="24"/>
          </w:rPr>
          <w:delText xml:space="preserve"> to fully automated processing of payroll</w:delText>
        </w:r>
      </w:del>
      <w:r w:rsidRPr="49351341">
        <w:rPr>
          <w:rFonts w:ascii="Times New Roman" w:hAnsi="Times New Roman" w:cs="Times New Roman"/>
          <w:i w:val="0"/>
          <w:iCs w:val="0"/>
          <w:sz w:val="24"/>
          <w:szCs w:val="24"/>
          <w:rPrChange w:author="Lean Nasser Carreon" w:date="2018-02-26T03:29:27.4145966" w:id="459925471">
            <w:rPr>
              <w:rFonts w:ascii="Times New Roman" w:hAnsi="Times New Roman" w:cs="Times New Roman"/>
              <w:i w:val="0"/>
              <w:sz w:val="24"/>
              <w:szCs w:val="24"/>
            </w:rPr>
          </w:rPrChange>
        </w:rPr>
        <w:t xml:space="preserve">. </w:t>
      </w:r>
      <w:del w:author="Carreon" w:date="2018-02-06T21:21:00Z" w:id="51">
        <w:r w:rsidRPr="004A1967" w:rsidDel="00115497">
          <w:rPr>
            <w:rFonts w:ascii="Times New Roman" w:hAnsi="Times New Roman" w:cs="Times New Roman"/>
            <w:i w:val="0"/>
            <w:sz w:val="24"/>
            <w:szCs w:val="24"/>
          </w:rPr>
          <w:delText>It will also reduce the time of processing</w:delText>
        </w:r>
      </w:del>
      <w:ins w:author="Carreon" w:date="2018-02-06T21:21:00Z" w:id="52">
        <w:r w:rsidRPr="49351341" w:rsidR="00115497">
          <w:rPr>
            <w:rFonts w:ascii="Times New Roman" w:hAnsi="Times New Roman" w:cs="Times New Roman"/>
            <w:i w:val="0"/>
            <w:iCs w:val="0"/>
            <w:sz w:val="24"/>
            <w:szCs w:val="24"/>
            <w:rPrChange w:author="Lean Nasser Carreon" w:date="2018-02-26T03:29:27.4145966" w:id="709779638">
              <w:rPr>
                <w:rFonts w:ascii="Times New Roman" w:hAnsi="Times New Roman" w:cs="Times New Roman"/>
                <w:i w:val="0"/>
                <w:sz w:val="24"/>
                <w:szCs w:val="24"/>
              </w:rPr>
            </w:rPrChange>
          </w:rPr>
          <w:t>The time that may be removed</w:t>
        </w:r>
      </w:ins>
      <w:ins w:author="Carreon" w:date="2018-02-06T21:27:00Z" w:id="53">
        <w:r w:rsidRPr="49351341" w:rsidR="00115497">
          <w:rPr>
            <w:rFonts w:ascii="Times New Roman" w:hAnsi="Times New Roman" w:cs="Times New Roman"/>
            <w:i w:val="0"/>
            <w:iCs w:val="0"/>
            <w:sz w:val="24"/>
            <w:szCs w:val="24"/>
            <w:rPrChange w:author="Lean Nasser Carreon" w:date="2018-02-26T03:29:27.4145966" w:id="1781859169">
              <w:rPr>
                <w:rFonts w:ascii="Times New Roman" w:hAnsi="Times New Roman" w:cs="Times New Roman"/>
                <w:i w:val="0"/>
                <w:sz w:val="24"/>
                <w:szCs w:val="24"/>
              </w:rPr>
            </w:rPrChange>
          </w:rPr>
          <w:t xml:space="preserve"> from</w:t>
        </w:r>
      </w:ins>
      <w:r w:rsidRPr="49351341">
        <w:rPr>
          <w:rFonts w:ascii="Times New Roman" w:hAnsi="Times New Roman" w:cs="Times New Roman"/>
          <w:i w:val="0"/>
          <w:iCs w:val="0"/>
          <w:sz w:val="24"/>
          <w:szCs w:val="24"/>
          <w:rPrChange w:author="Lean Nasser Carreon" w:date="2018-02-26T03:29:27.4145966" w:id="1611618903">
            <w:rPr>
              <w:rFonts w:ascii="Times New Roman" w:hAnsi="Times New Roman" w:cs="Times New Roman"/>
              <w:i w:val="0"/>
              <w:sz w:val="24"/>
              <w:szCs w:val="24"/>
            </w:rPr>
          </w:rPrChange>
        </w:rPr>
        <w:t xml:space="preserve"> the payroll </w:t>
      </w:r>
      <w:ins w:author="Carreon" w:date="2018-02-06T21:27:00Z" w:id="54">
        <w:r w:rsidRPr="49351341" w:rsidR="00115497">
          <w:rPr>
            <w:rFonts w:ascii="Times New Roman" w:hAnsi="Times New Roman" w:cs="Times New Roman"/>
            <w:i w:val="0"/>
            <w:iCs w:val="0"/>
            <w:sz w:val="24"/>
            <w:szCs w:val="24"/>
            <w:rPrChange w:author="Lean Nasser Carreon" w:date="2018-02-26T03:29:27.4145966" w:id="1732102029">
              <w:rPr>
                <w:rFonts w:ascii="Times New Roman" w:hAnsi="Times New Roman" w:cs="Times New Roman"/>
                <w:i w:val="0"/>
                <w:sz w:val="24"/>
                <w:szCs w:val="24"/>
              </w:rPr>
            </w:rPrChange>
          </w:rPr>
          <w:t xml:space="preserve">processing will be </w:t>
        </w:r>
      </w:ins>
      <w:r w:rsidRPr="49351341">
        <w:rPr>
          <w:rFonts w:ascii="Times New Roman" w:hAnsi="Times New Roman" w:cs="Times New Roman"/>
          <w:i w:val="0"/>
          <w:iCs w:val="0"/>
          <w:sz w:val="24"/>
          <w:szCs w:val="24"/>
          <w:rPrChange w:author="Lean Nasser Carreon" w:date="2018-02-26T03:29:27.4145966" w:id="435587918">
            <w:rPr>
              <w:rFonts w:ascii="Times New Roman" w:hAnsi="Times New Roman" w:cs="Times New Roman"/>
              <w:i w:val="0"/>
              <w:sz w:val="24"/>
              <w:szCs w:val="24"/>
            </w:rPr>
          </w:rPrChange>
        </w:rPr>
        <w:t xml:space="preserve">from 8 hours – 2 days of work </w:t>
      </w:r>
      <w:del w:author="Carreon" w:date="2018-02-06T21:27:00Z" w:id="55">
        <w:r w:rsidRPr="004A1967" w:rsidDel="00D94428">
          <w:rPr>
            <w:rFonts w:ascii="Times New Roman" w:hAnsi="Times New Roman" w:cs="Times New Roman"/>
            <w:i w:val="0"/>
            <w:sz w:val="24"/>
            <w:szCs w:val="24"/>
          </w:rPr>
          <w:delText>and make it in</w:delText>
        </w:r>
      </w:del>
      <w:ins w:author="Carreon" w:date="2018-02-06T21:27:00Z" w:id="56">
        <w:r w:rsidRPr="49351341" w:rsidR="00D94428">
          <w:rPr>
            <w:rFonts w:ascii="Times New Roman" w:hAnsi="Times New Roman" w:cs="Times New Roman"/>
            <w:i w:val="0"/>
            <w:iCs w:val="0"/>
            <w:sz w:val="24"/>
            <w:szCs w:val="24"/>
            <w:rPrChange w:author="Lean Nasser Carreon" w:date="2018-02-26T03:29:27.4145966" w:id="1389552437">
              <w:rPr>
                <w:rFonts w:ascii="Times New Roman" w:hAnsi="Times New Roman" w:cs="Times New Roman"/>
                <w:i w:val="0"/>
                <w:sz w:val="24"/>
                <w:szCs w:val="24"/>
              </w:rPr>
            </w:rPrChange>
          </w:rPr>
          <w:t>t</w:t>
        </w:r>
      </w:ins>
      <w:del w:author="Carreon" w:date="2018-02-06T21:27:00Z" w:id="57">
        <w:r w:rsidRPr="004A1967" w:rsidDel="00D94428">
          <w:rPr>
            <w:rFonts w:ascii="Times New Roman" w:hAnsi="Times New Roman" w:cs="Times New Roman"/>
            <w:i w:val="0"/>
            <w:sz w:val="24"/>
            <w:szCs w:val="24"/>
          </w:rPr>
          <w:delText xml:space="preserve"> t</w:delText>
        </w:r>
      </w:del>
      <w:r w:rsidRPr="49351341">
        <w:rPr>
          <w:rFonts w:ascii="Times New Roman" w:hAnsi="Times New Roman" w:cs="Times New Roman"/>
          <w:i w:val="0"/>
          <w:iCs w:val="0"/>
          <w:sz w:val="24"/>
          <w:szCs w:val="24"/>
          <w:rPrChange w:author="Lean Nasser Carreon" w:date="2018-02-26T03:29:27.4145966" w:id="198480208">
            <w:rPr>
              <w:rFonts w:ascii="Times New Roman" w:hAnsi="Times New Roman" w:cs="Times New Roman"/>
              <w:i w:val="0"/>
              <w:sz w:val="24"/>
              <w:szCs w:val="24"/>
            </w:rPr>
          </w:rPrChange>
        </w:rPr>
        <w:t>o</w:t>
      </w:r>
      <w:ins w:author="Carreon" w:date="2018-02-06T21:27:00Z" w:id="58">
        <w:r w:rsidRPr="49351341" w:rsidR="00D94428">
          <w:rPr>
            <w:rFonts w:ascii="Times New Roman" w:hAnsi="Times New Roman" w:cs="Times New Roman"/>
            <w:i w:val="0"/>
            <w:iCs w:val="0"/>
            <w:sz w:val="24"/>
            <w:szCs w:val="24"/>
            <w:rPrChange w:author="Lean Nasser Carreon" w:date="2018-02-26T03:29:27.4145966" w:id="1145332491">
              <w:rPr>
                <w:rFonts w:ascii="Times New Roman" w:hAnsi="Times New Roman" w:cs="Times New Roman"/>
                <w:i w:val="0"/>
                <w:sz w:val="24"/>
                <w:szCs w:val="24"/>
              </w:rPr>
            </w:rPrChange>
          </w:rPr>
          <w:t xml:space="preserve"> </w:t>
        </w:r>
      </w:ins>
      <w:del w:author="Carreon" w:date="2018-02-06T21:27:00Z" w:id="59">
        <w:r w:rsidRPr="004A1967" w:rsidDel="00D94428">
          <w:rPr>
            <w:rFonts w:ascii="Times New Roman" w:hAnsi="Times New Roman" w:cs="Times New Roman"/>
            <w:i w:val="0"/>
            <w:sz w:val="24"/>
            <w:szCs w:val="24"/>
          </w:rPr>
          <w:delText xml:space="preserve"> </w:delText>
        </w:r>
      </w:del>
      <w:r w:rsidRPr="49351341">
        <w:rPr>
          <w:rFonts w:ascii="Times New Roman" w:hAnsi="Times New Roman" w:cs="Times New Roman"/>
          <w:i w:val="0"/>
          <w:iCs w:val="0"/>
          <w:sz w:val="24"/>
          <w:szCs w:val="24"/>
          <w:rPrChange w:author="Lean Nasser Carreon" w:date="2018-02-26T03:29:27.4145966" w:id="1349155844">
            <w:rPr>
              <w:rFonts w:ascii="Times New Roman" w:hAnsi="Times New Roman" w:cs="Times New Roman"/>
              <w:i w:val="0"/>
              <w:sz w:val="24"/>
              <w:szCs w:val="24"/>
            </w:rPr>
          </w:rPrChange>
        </w:rPr>
        <w:t>1-2 hours of work and make the finance department go paperless.</w:t>
      </w:r>
    </w:p>
    <w:p w:rsidRPr="007E1062" w:rsidR="009E3E0E" w:rsidP="009E3E0E" w:rsidRDefault="009E3E0E" w14:paraId="33B86DAC" w14:textId="77777777" w14:noSpellErr="1">
      <w:pPr>
        <w:pStyle w:val="Heading2"/>
        <w:numPr>
          <w:ilvl w:val="1"/>
          <w:numId w:val="4"/>
        </w:numPr>
        <w:ind w:left="561" w:hanging="576"/>
        <w:rPr>
          <w:sz w:val="36"/>
          <w:szCs w:val="36"/>
        </w:rPr>
      </w:pPr>
      <w:bookmarkStart w:name="_Toc9127" w:id="60"/>
      <w:r w:rsidRPr="007E1062">
        <w:rPr>
          <w:sz w:val="36"/>
          <w:szCs w:val="36"/>
        </w:rPr>
        <w:t xml:space="preserve">Business Risks </w:t>
      </w:r>
      <w:bookmarkEnd w:id="60"/>
    </w:p>
    <w:p w:rsidR="005D3211" w:rsidP="6304B6DF" w:rsidRDefault="005D3211" w14:paraId="45542A1D" w14:textId="77777777" w14:noSpellErr="1">
      <w:pPr>
        <w:spacing w:after="0" w:line="360" w:lineRule="auto"/>
        <w:ind w:left="-6" w:hanging="11"/>
        <w:rPr>
          <w:rFonts w:ascii="Times New Roman" w:hAnsi="Times New Roman" w:cs="Times New Roman"/>
          <w:i w:val="0"/>
          <w:iCs w:val="0"/>
          <w:sz w:val="24"/>
          <w:szCs w:val="24"/>
          <w:rPrChange w:author="Lean Nasser Carreon" w:date="2018-02-10T00:03:42.7296123" w:id="284246545">
            <w:rPr/>
          </w:rPrChange>
        </w:rPr>
        <w:pPrChange w:author="Lean Nasser Carreon" w:date="2018-02-10T00:03:42.7296123" w:id="62">
          <w:pPr>
            <w:ind w:left="-5"/>
          </w:pPr>
        </w:pPrChange>
      </w:pPr>
      <w:ins w:author="Carreon" w:date="2018-02-06T20:58:00Z" w:id="63">
        <w:r w:rsidRPr="6304B6DF">
          <w:rPr>
            <w:rFonts w:ascii="Times New Roman" w:hAnsi="Times New Roman" w:cs="Times New Roman"/>
            <w:i w:val="0"/>
            <w:iCs w:val="0"/>
            <w:sz w:val="24"/>
            <w:szCs w:val="24"/>
            <w:rPrChange w:author="Lean Nasser Carreon" w:date="2018-02-10T00:03:42.7296123" w:id="64">
              <w:rPr/>
            </w:rPrChange>
          </w:rPr>
          <w:t>Some of the risks in transitioning from a manual payroll processi</w:t>
        </w:r>
        <w:r w:rsidRPr="6304B6DF">
          <w:rPr>
            <w:rFonts w:ascii="Times New Roman" w:hAnsi="Times New Roman" w:cs="Times New Roman"/>
            <w:i w:val="0"/>
            <w:iCs w:val="0"/>
            <w:sz w:val="24"/>
            <w:szCs w:val="24"/>
            <w:rPrChange w:author="Lean Nasser Carreon" w:date="2018-02-10T00:03:42.7296123" w:id="65">
              <w:rPr>
                <w:rFonts w:ascii="Times New Roman" w:hAnsi="Times New Roman" w:cs="Times New Roman"/>
                <w:i w:val="0"/>
                <w:sz w:val="24"/>
                <w:szCs w:val="24"/>
              </w:rPr>
            </w:rPrChange>
          </w:rPr>
          <w:t xml:space="preserve">ng to an automated one, may be limited to the following: </w:t>
        </w:r>
      </w:ins>
      <w:ins w:author="Carreon" w:date="2018-02-06T21:04:00Z" w:id="66">
        <w:r>
          <w:rPr>
            <w:rFonts w:ascii="Times New Roman" w:hAnsi="Times New Roman" w:cs="Times New Roman"/>
            <w:sz w:val="24"/>
            <w:szCs w:val="24"/>
          </w:rPr>
          <w:t>A</w:t>
        </w:r>
      </w:ins>
      <w:ins w:author="Carreon" w:date="2018-02-06T20:58:00Z" w:id="67">
        <w:r w:rsidRPr="6304B6DF">
          <w:rPr>
            <w:rFonts w:ascii="Times New Roman" w:hAnsi="Times New Roman" w:cs="Times New Roman"/>
            <w:i w:val="0"/>
            <w:iCs w:val="0"/>
            <w:sz w:val="24"/>
            <w:szCs w:val="24"/>
            <w:rPrChange w:author="Lean Nasser Carreon" w:date="2018-02-10T00:03:42.7296123" w:id="68">
              <w:rPr/>
            </w:rPrChange>
          </w:rPr>
          <w:t>. People that will be managing the back-end</w:t>
        </w:r>
      </w:ins>
      <w:ins w:author="Carreon" w:date="2018-02-06T20:59:00Z" w:id="69">
        <w:r w:rsidRPr="6304B6DF">
          <w:rPr>
            <w:rFonts w:ascii="Times New Roman" w:hAnsi="Times New Roman" w:cs="Times New Roman"/>
            <w:i w:val="0"/>
            <w:iCs w:val="0"/>
            <w:sz w:val="24"/>
            <w:szCs w:val="24"/>
            <w:rPrChange w:author="Lean Nasser Carreon" w:date="2018-02-10T00:03:42.7296123" w:id="1955982269">
              <w:rPr>
                <w:rFonts w:ascii="Times New Roman" w:hAnsi="Times New Roman" w:cs="Times New Roman"/>
                <w:i w:val="0"/>
                <w:sz w:val="24"/>
                <w:szCs w:val="24"/>
              </w:rPr>
            </w:rPrChange>
          </w:rPr>
          <w:t xml:space="preserve"> of the system</w:t>
        </w:r>
      </w:ins>
      <w:ins w:author="Carreon" w:date="2018-02-06T20:58:00Z" w:id="70">
        <w:r w:rsidRPr="6304B6DF">
          <w:rPr>
            <w:rFonts w:ascii="Times New Roman" w:hAnsi="Times New Roman" w:cs="Times New Roman"/>
            <w:i w:val="0"/>
            <w:iCs w:val="0"/>
            <w:sz w:val="24"/>
            <w:szCs w:val="24"/>
            <w:rPrChange w:author="Lean Nasser Carreon" w:date="2018-02-10T00:03:42.7296123" w:id="71">
              <w:rPr/>
            </w:rPrChange>
          </w:rPr>
          <w:t xml:space="preserve"> would need to be oriented, if not </w:t>
        </w:r>
      </w:ins>
      <w:ins w:author="Carreon" w:date="2018-02-06T21:03:00Z" w:id="72">
        <w:r w:rsidRPr="6304B6DF">
          <w:rPr>
            <w:rFonts w:ascii="Times New Roman" w:hAnsi="Times New Roman" w:cs="Times New Roman"/>
            <w:i w:val="0"/>
            <w:iCs w:val="0"/>
            <w:sz w:val="24"/>
            <w:szCs w:val="24"/>
            <w:rPrChange w:author="Lean Nasser Carreon" w:date="2018-02-10T00:03:42.7296123" w:id="1398123620">
              <w:rPr>
                <w:rFonts w:ascii="Times New Roman" w:hAnsi="Times New Roman" w:cs="Times New Roman"/>
                <w:i w:val="0"/>
                <w:sz w:val="24"/>
                <w:szCs w:val="24"/>
              </w:rPr>
            </w:rPrChange>
          </w:rPr>
          <w:t>capable</w:t>
        </w:r>
      </w:ins>
      <w:ins w:author="Carreon" w:date="2018-02-06T20:58:00Z" w:id="73">
        <w:r w:rsidRPr="6304B6DF">
          <w:rPr>
            <w:rFonts w:ascii="Times New Roman" w:hAnsi="Times New Roman" w:cs="Times New Roman"/>
            <w:i w:val="0"/>
            <w:iCs w:val="0"/>
            <w:sz w:val="24"/>
            <w:szCs w:val="24"/>
            <w:rPrChange w:author="Lean Nasser Carreon" w:date="2018-02-10T00:03:42.7296123" w:id="74">
              <w:rPr/>
            </w:rPrChange>
          </w:rPr>
          <w:t xml:space="preserve">, on how to use the automated payroll system. Furthermore, the employees would need to be oriented as well, on how their payroll will be processed. </w:t>
        </w:r>
      </w:ins>
    </w:p>
    <w:p w:rsidRPr="005D3211" w:rsidR="005D3211" w:rsidP="6304B6DF" w:rsidRDefault="005D3211" w14:paraId="48E07114" w14:textId="77777777" w14:noSpellErr="1">
      <w:pPr>
        <w:spacing w:after="0" w:line="360" w:lineRule="auto"/>
        <w:ind w:left="-6" w:hanging="11"/>
        <w:rPr>
          <w:rFonts w:ascii="Times New Roman" w:hAnsi="Times New Roman" w:cs="Times New Roman"/>
          <w:i w:val="0"/>
          <w:iCs w:val="0"/>
          <w:sz w:val="24"/>
          <w:szCs w:val="24"/>
          <w:rPrChange w:author="Lean Nasser Carreon" w:date="2018-02-10T00:03:42.7296123" w:id="1534746197">
            <w:rPr/>
          </w:rPrChange>
        </w:rPr>
        <w:pPrChange w:author="Lean Nasser Carreon" w:date="2018-02-10T00:03:42.7296123" w:id="76">
          <w:pPr>
            <w:ind w:left="-5"/>
          </w:pPr>
        </w:pPrChange>
      </w:pPr>
      <w:ins w:author="Carreon" w:date="2018-02-06T21:04:00Z" w:id="77">
        <w:r>
          <w:rPr>
            <w:rFonts w:ascii="Times New Roman" w:hAnsi="Times New Roman" w:cs="Times New Roman"/>
            <w:sz w:val="24"/>
            <w:szCs w:val="24"/>
          </w:rPr>
          <w:t>B</w:t>
        </w:r>
      </w:ins>
      <w:ins w:author="Carreon" w:date="2018-02-06T20:58:00Z" w:id="78">
        <w:r w:rsidRPr="6304B6DF">
          <w:rPr>
            <w:rFonts w:ascii="Times New Roman" w:hAnsi="Times New Roman" w:cs="Times New Roman"/>
            <w:i w:val="0"/>
            <w:iCs w:val="0"/>
            <w:sz w:val="24"/>
            <w:szCs w:val="24"/>
            <w:rPrChange w:author="Lean Nasser Carreon" w:date="2018-02-10T00:03:42.7296123" w:id="79">
              <w:rPr/>
            </w:rPrChange>
          </w:rPr>
          <w:t xml:space="preserve">. The automated payroll system is </w:t>
        </w:r>
      </w:ins>
      <w:ins w:author="Carreon" w:date="2018-02-06T21:05:00Z" w:id="80">
        <w:r w:rsidRPr="6304B6DF">
          <w:rPr>
            <w:rFonts w:ascii="Times New Roman" w:hAnsi="Times New Roman" w:cs="Times New Roman"/>
            <w:i w:val="0"/>
            <w:iCs w:val="0"/>
            <w:sz w:val="24"/>
            <w:szCs w:val="24"/>
            <w:rPrChange w:author="Lean Nasser Carreon" w:date="2018-02-10T00:03:42.7296123" w:id="708683859">
              <w:rPr>
                <w:rFonts w:ascii="Times New Roman" w:hAnsi="Times New Roman" w:cs="Times New Roman"/>
                <w:i w:val="0"/>
                <w:sz w:val="24"/>
                <w:szCs w:val="24"/>
              </w:rPr>
            </w:rPrChange>
          </w:rPr>
          <w:t xml:space="preserve">visual basic based </w:t>
        </w:r>
      </w:ins>
      <w:ins w:author="Carreon" w:date="2018-02-06T21:06:00Z" w:id="81">
        <w:r w:rsidRPr="6304B6DF">
          <w:rPr>
            <w:rFonts w:ascii="Times New Roman" w:hAnsi="Times New Roman" w:cs="Times New Roman"/>
            <w:i w:val="0"/>
            <w:iCs w:val="0"/>
            <w:sz w:val="24"/>
            <w:szCs w:val="24"/>
            <w:rPrChange w:author="Lean Nasser Carreon" w:date="2018-02-10T00:03:42.7296123" w:id="2099179697">
              <w:rPr>
                <w:rFonts w:ascii="Times New Roman" w:hAnsi="Times New Roman" w:cs="Times New Roman"/>
                <w:i w:val="0"/>
                <w:sz w:val="24"/>
                <w:szCs w:val="24"/>
              </w:rPr>
            </w:rPrChange>
          </w:rPr>
          <w:t>application</w:t>
        </w:r>
        <w:r w:rsidRPr="6304B6DF">
          <w:rPr>
            <w:rFonts w:ascii="Times New Roman" w:hAnsi="Times New Roman" w:cs="Times New Roman"/>
            <w:i w:val="0"/>
            <w:iCs w:val="0"/>
            <w:sz w:val="24"/>
            <w:szCs w:val="24"/>
            <w:rPrChange w:author="Lean Nasser Carreon" w:date="2018-02-10T00:03:42.7296123" w:id="82">
              <w:rPr>
                <w:rFonts w:ascii="Times New Roman" w:hAnsi="Times New Roman" w:cs="Times New Roman"/>
                <w:i w:val="0"/>
                <w:sz w:val="24"/>
                <w:szCs w:val="24"/>
              </w:rPr>
            </w:rPrChange>
          </w:rPr>
          <w:t>;</w:t>
        </w:r>
      </w:ins>
      <w:ins w:author="Carreon" w:date="2018-02-06T20:58:00Z" w:id="83">
        <w:r w:rsidRPr="6304B6DF">
          <w:rPr>
            <w:rFonts w:ascii="Times New Roman" w:hAnsi="Times New Roman" w:cs="Times New Roman"/>
            <w:i w:val="0"/>
            <w:iCs w:val="0"/>
            <w:sz w:val="24"/>
            <w:szCs w:val="24"/>
            <w:rPrChange w:author="Lean Nasser Carreon" w:date="2018-02-10T00:03:42.7296123" w:id="84">
              <w:rPr/>
            </w:rPrChange>
          </w:rPr>
          <w:t xml:space="preserve"> hence, data of personnel must be well protected and must comply with the requirements of the Data Privacy Act of 2012. A security system will be needed therefore to support the payroll system.</w:t>
        </w:r>
      </w:ins>
      <w:del w:author="Carreon" w:date="2018-02-06T20:58:00Z" w:id="85">
        <w:r w:rsidRPr="005D3211" w:rsidDel="005D3211" w:rsidR="009E3E0E">
          <w:rPr>
            <w:rFonts w:ascii="Times New Roman" w:hAnsi="Times New Roman" w:cs="Times New Roman"/>
            <w:i w:val="0"/>
            <w:sz w:val="24"/>
            <w:szCs w:val="24"/>
            <w:rPrChange w:author="Carreon" w:date="2018-02-06T20:58:00Z" w:id="86">
              <w:rPr>
                <w:rFonts w:ascii="Times New Roman" w:hAnsi="Times New Roman" w:cs="Times New Roman"/>
                <w:i w:val="0"/>
                <w:sz w:val="24"/>
                <w:szCs w:val="24"/>
              </w:rPr>
            </w:rPrChange>
          </w:rPr>
          <w:delText xml:space="preserve">Since its automated the user must know how to use the device. D'Carmelite is currently using a manual payroll system, the School must provide a payroll admin that can understand the </w:delText>
        </w:r>
        <w:commentRangeStart w:id="87"/>
        <w:r w:rsidRPr="005D3211" w:rsidDel="005D3211" w:rsidR="009E3E0E">
          <w:rPr>
            <w:rFonts w:ascii="Times New Roman" w:hAnsi="Times New Roman" w:cs="Times New Roman"/>
            <w:i w:val="0"/>
            <w:sz w:val="24"/>
            <w:szCs w:val="24"/>
            <w:rPrChange w:author="Carreon" w:date="2018-02-06T20:58:00Z" w:id="88">
              <w:rPr>
                <w:rFonts w:ascii="Times New Roman" w:hAnsi="Times New Roman" w:cs="Times New Roman"/>
                <w:i w:val="0"/>
                <w:sz w:val="24"/>
                <w:szCs w:val="24"/>
              </w:rPr>
            </w:rPrChange>
          </w:rPr>
          <w:delText>payroll</w:delText>
        </w:r>
        <w:commentRangeEnd w:id="87"/>
        <w:r w:rsidRPr="005D3211" w:rsidDel="005D3211" w:rsidR="00160FAB">
          <w:rPr>
            <w:rStyle w:val="CommentReference"/>
            <w:rFonts w:ascii="Times New Roman" w:hAnsi="Times New Roman" w:cs="Times New Roman"/>
            <w:i w:val="0"/>
            <w:sz w:val="24"/>
            <w:szCs w:val="24"/>
            <w:rPrChange w:author="Carreon" w:date="2018-02-06T20:58:00Z" w:id="89">
              <w:rPr>
                <w:rStyle w:val="CommentReference"/>
              </w:rPr>
            </w:rPrChange>
          </w:rPr>
          <w:commentReference w:id="87"/>
        </w:r>
        <w:r w:rsidRPr="005D3211" w:rsidDel="005D3211" w:rsidR="009E3E0E">
          <w:rPr>
            <w:rFonts w:ascii="Times New Roman" w:hAnsi="Times New Roman" w:cs="Times New Roman"/>
            <w:i w:val="0"/>
            <w:sz w:val="24"/>
            <w:szCs w:val="24"/>
            <w:rPrChange w:author="Carreon" w:date="2018-02-06T20:58:00Z" w:id="90">
              <w:rPr>
                <w:rFonts w:ascii="Times New Roman" w:hAnsi="Times New Roman" w:cs="Times New Roman"/>
                <w:i w:val="0"/>
                <w:sz w:val="24"/>
                <w:szCs w:val="24"/>
              </w:rPr>
            </w:rPrChange>
          </w:rPr>
          <w:delText xml:space="preserve"> process. The payroll system is a web based system, the client must provide a device for the system. The client must know how the system works and the business rules. </w:delText>
        </w:r>
      </w:del>
    </w:p>
    <w:p w:rsidR="009E3E0E" w:rsidP="009E3E0E" w:rsidRDefault="009E3E0E" w14:paraId="655EDE3C" w14:textId="77777777" w14:noSpellErr="1">
      <w:pPr>
        <w:pStyle w:val="Heading1"/>
        <w:numPr>
          <w:ilvl w:val="0"/>
          <w:numId w:val="4"/>
        </w:numPr>
        <w:ind w:left="417" w:hanging="432"/>
        <w:rPr/>
      </w:pPr>
      <w:bookmarkStart w:name="_Toc9128" w:id="91"/>
      <w:r>
        <w:rPr/>
        <w:t xml:space="preserve">Vision of the Solution </w:t>
      </w:r>
      <w:bookmarkEnd w:id="91"/>
    </w:p>
    <w:p w:rsidRPr="007E1062" w:rsidR="00E1363B" w:rsidP="6304B6DF" w:rsidRDefault="009E3E0E" w14:paraId="03809910" w14:textId="77777777" w14:noSpellErr="1">
      <w:pPr>
        <w:spacing w:line="360" w:lineRule="auto"/>
        <w:ind w:left="-6" w:hanging="11"/>
        <w:rPr>
          <w:rFonts w:ascii="Times New Roman" w:hAnsi="Times New Roman" w:cs="Times New Roman"/>
          <w:i w:val="0"/>
          <w:iCs w:val="0"/>
          <w:sz w:val="24"/>
          <w:szCs w:val="24"/>
          <w:rPrChange w:author="Lean Nasser Carreon" w:date="2018-02-10T00:03:42.7296123" w:id="1492277494">
            <w:rPr/>
          </w:rPrChange>
        </w:rPr>
        <w:pPrChange w:author="Lean Nasser Carreon" w:date="2018-02-10T00:03:42.7296123" w:id="1568983172">
          <w:pPr>
            <w:ind w:left="-6" w:hanging="11"/>
          </w:pPr>
        </w:pPrChange>
      </w:pPr>
      <w:commentRangeStart w:id="92"/>
      <w:del w:author="Carreon" w:date="2018-02-06T21:13:00Z" w:id="93">
        <w:r w:rsidRPr="00165515" w:rsidDel="00E1363B">
          <w:rPr>
            <w:rFonts w:ascii="Times New Roman" w:hAnsi="Times New Roman" w:cs="Times New Roman"/>
            <w:i w:val="0"/>
            <w:sz w:val="24"/>
            <w:szCs w:val="24"/>
          </w:rPr>
          <w:delText>The proposed system will provide support to the D'Carmelite school, the objective of the group is to help the school regarding their payroll system and their employees</w:delText>
        </w:r>
        <w:r w:rsidRPr="007E1062" w:rsidDel="00E1363B">
          <w:rPr>
            <w:rFonts w:ascii="Times New Roman" w:hAnsi="Times New Roman" w:cs="Times New Roman"/>
            <w:i w:val="0"/>
            <w:sz w:val="24"/>
            <w:szCs w:val="24"/>
          </w:rPr>
          <w:delText>.</w:delText>
        </w:r>
        <w:commentRangeEnd w:id="92"/>
        <w:r w:rsidDel="00E1363B" w:rsidR="002F23F0">
          <w:rPr>
            <w:rStyle w:val="CommentReference"/>
          </w:rPr>
          <w:commentReference w:id="92"/>
        </w:r>
      </w:del>
      <w:ins w:author="Carreon" w:date="2018-02-06T21:06:00Z" w:id="94">
        <w:r w:rsidRPr="6304B6DF" w:rsidR="00E1363B">
          <w:rPr>
            <w:rFonts w:ascii="Times New Roman" w:hAnsi="Times New Roman" w:cs="Times New Roman"/>
            <w:i w:val="0"/>
            <w:iCs w:val="0"/>
            <w:sz w:val="24"/>
            <w:szCs w:val="24"/>
            <w:rPrChange w:author="Lean Nasser Carreon" w:date="2018-02-10T00:03:42.7296123" w:id="2034001731">
              <w:rPr>
                <w:rFonts w:ascii="Times New Roman" w:hAnsi="Times New Roman" w:cs="Times New Roman"/>
                <w:i w:val="0"/>
                <w:sz w:val="24"/>
                <w:szCs w:val="24"/>
              </w:rPr>
            </w:rPrChange>
          </w:rPr>
          <w:t xml:space="preserve">The proposed system will provide an aid on their payroll processing, it will not only </w:t>
        </w:r>
      </w:ins>
      <w:ins w:author="Carreon" w:date="2018-02-06T21:11:00Z" w:id="95">
        <w:r w:rsidRPr="6304B6DF" w:rsidR="00E1363B">
          <w:rPr>
            <w:rFonts w:ascii="Times New Roman" w:hAnsi="Times New Roman" w:cs="Times New Roman"/>
            <w:i w:val="0"/>
            <w:iCs w:val="0"/>
            <w:sz w:val="24"/>
            <w:szCs w:val="24"/>
            <w:rPrChange w:author="Lean Nasser Carreon" w:date="2018-02-10T00:03:42.7296123" w:id="1353835623">
              <w:rPr>
                <w:rFonts w:ascii="Times New Roman" w:hAnsi="Times New Roman" w:cs="Times New Roman"/>
                <w:i w:val="0"/>
                <w:sz w:val="24"/>
                <w:szCs w:val="24"/>
              </w:rPr>
            </w:rPrChange>
          </w:rPr>
          <w:t>be</w:t>
        </w:r>
      </w:ins>
      <w:ins w:author="Carreon" w:date="2018-02-06T21:06:00Z" w:id="96">
        <w:r w:rsidRPr="6304B6DF" w:rsidR="00E1363B">
          <w:rPr>
            <w:rFonts w:ascii="Times New Roman" w:hAnsi="Times New Roman" w:cs="Times New Roman"/>
            <w:i w:val="0"/>
            <w:iCs w:val="0"/>
            <w:sz w:val="24"/>
            <w:szCs w:val="24"/>
            <w:rPrChange w:author="Lean Nasser Carreon" w:date="2018-02-10T00:03:42.7296123" w:id="1621289456">
              <w:rPr>
                <w:rFonts w:ascii="Times New Roman" w:hAnsi="Times New Roman" w:cs="Times New Roman"/>
                <w:i w:val="0"/>
                <w:sz w:val="24"/>
                <w:szCs w:val="24"/>
              </w:rPr>
            </w:rPrChange>
          </w:rPr>
          <w:t xml:space="preserve"> a faster processing but also</w:t>
        </w:r>
      </w:ins>
      <w:ins w:author="Carreon" w:date="2018-02-06T21:11:00Z" w:id="97">
        <w:r w:rsidRPr="6304B6DF" w:rsidR="00E1363B">
          <w:rPr>
            <w:rFonts w:ascii="Times New Roman" w:hAnsi="Times New Roman" w:cs="Times New Roman"/>
            <w:i w:val="0"/>
            <w:iCs w:val="0"/>
            <w:sz w:val="24"/>
            <w:szCs w:val="24"/>
            <w:rPrChange w:author="Lean Nasser Carreon" w:date="2018-02-10T00:03:42.7296123" w:id="1194151593">
              <w:rPr>
                <w:rFonts w:ascii="Times New Roman" w:hAnsi="Times New Roman" w:cs="Times New Roman"/>
                <w:i w:val="0"/>
                <w:sz w:val="24"/>
                <w:szCs w:val="24"/>
              </w:rPr>
            </w:rPrChange>
          </w:rPr>
          <w:t xml:space="preserve"> in an efficient and effective way. Efficient because there will be less input and more of a record</w:t>
        </w:r>
      </w:ins>
      <w:ins w:author="Carreon" w:date="2018-02-06T21:12:00Z" w:id="98">
        <w:r w:rsidRPr="6304B6DF" w:rsidR="00E1363B">
          <w:rPr>
            <w:rFonts w:ascii="Times New Roman" w:hAnsi="Times New Roman" w:cs="Times New Roman"/>
            <w:i w:val="0"/>
            <w:iCs w:val="0"/>
            <w:sz w:val="24"/>
            <w:szCs w:val="24"/>
            <w:rPrChange w:author="Lean Nasser Carreon" w:date="2018-02-10T00:03:42.7296123" w:id="1486072030">
              <w:rPr>
                <w:rFonts w:ascii="Times New Roman" w:hAnsi="Times New Roman" w:cs="Times New Roman"/>
                <w:i w:val="0"/>
                <w:sz w:val="24"/>
                <w:szCs w:val="24"/>
              </w:rPr>
            </w:rPrChange>
          </w:rPr>
          <w:t xml:space="preserve">, it will capture data via other modules of the system. Effective because it will </w:t>
        </w:r>
      </w:ins>
      <w:ins w:author="Carreon" w:date="2018-02-06T21:13:00Z" w:id="99">
        <w:r w:rsidRPr="6304B6DF" w:rsidR="00E1363B">
          <w:rPr>
            <w:rFonts w:ascii="Times New Roman" w:hAnsi="Times New Roman" w:cs="Times New Roman"/>
            <w:i w:val="0"/>
            <w:iCs w:val="0"/>
            <w:sz w:val="24"/>
            <w:szCs w:val="24"/>
            <w:rPrChange w:author="Lean Nasser Carreon" w:date="2018-02-10T00:03:42.7296123" w:id="1973951127">
              <w:rPr>
                <w:rFonts w:ascii="Times New Roman" w:hAnsi="Times New Roman" w:cs="Times New Roman"/>
                <w:i w:val="0"/>
                <w:sz w:val="24"/>
                <w:szCs w:val="24"/>
              </w:rPr>
            </w:rPrChange>
          </w:rPr>
          <w:t>produce the intended/expected result.</w:t>
        </w:r>
      </w:ins>
    </w:p>
    <w:p w:rsidRPr="007E1062" w:rsidR="009E3E0E" w:rsidP="009E3E0E" w:rsidRDefault="009E3E0E" w14:paraId="777CB88D" w14:textId="77777777" w14:noSpellErr="1">
      <w:pPr>
        <w:pStyle w:val="Heading2"/>
        <w:numPr>
          <w:ilvl w:val="1"/>
          <w:numId w:val="4"/>
        </w:numPr>
        <w:ind w:left="561" w:hanging="576"/>
        <w:rPr>
          <w:sz w:val="36"/>
          <w:szCs w:val="36"/>
        </w:rPr>
      </w:pPr>
      <w:bookmarkStart w:name="_Toc9129" w:id="100"/>
      <w:r w:rsidRPr="007E1062">
        <w:rPr>
          <w:sz w:val="36"/>
          <w:szCs w:val="36"/>
        </w:rPr>
        <w:t xml:space="preserve">Vision Statement </w:t>
      </w:r>
      <w:bookmarkEnd w:id="100"/>
    </w:p>
    <w:p w:rsidRPr="007E1062" w:rsidR="009E3E0E" w:rsidP="009E3E0E" w:rsidRDefault="009E3E0E" w14:paraId="06C0ECD7" w14:textId="77777777" w14:noSpellErr="1">
      <w:pPr>
        <w:spacing w:line="360" w:lineRule="auto"/>
        <w:ind w:left="-6" w:hanging="11"/>
        <w:rPr>
          <w:rFonts w:ascii="Times New Roman" w:hAnsi="Times New Roman" w:cs="Times New Roman"/>
        </w:rPr>
      </w:pPr>
      <w:commentRangeStart w:id="101"/>
      <w:del w:author="Carreon" w:date="2018-02-06T21:28:00Z" w:id="102">
        <w:r w:rsidRPr="00165515" w:rsidDel="00D94428">
          <w:rPr>
            <w:rFonts w:ascii="Times New Roman" w:hAnsi="Times New Roman" w:cs="Times New Roman"/>
            <w:i w:val="0"/>
            <w:sz w:val="24"/>
            <w:szCs w:val="24"/>
          </w:rPr>
          <w:delText>The team main goal is to automate the payroll system of D'carmelite school. The goal is to reduce the processing time and the school will go paperless. The system will also provide a copy of the employee's paycheck through email</w:delText>
        </w:r>
      </w:del>
      <w:ins w:author="Carreon" w:date="2018-02-06T21:28:00Z" w:id="103">
        <w:r w:rsidRPr="6304B6DF" w:rsidR="00D94428">
          <w:rPr>
            <w:rFonts w:ascii="Times New Roman" w:hAnsi="Times New Roman" w:cs="Times New Roman"/>
            <w:i w:val="0"/>
            <w:iCs w:val="0"/>
            <w:sz w:val="24"/>
            <w:szCs w:val="24"/>
            <w:rPrChange w:author="Lean Nasser Carreon" w:date="2018-02-10T00:03:42.7296123" w:id="1442279556">
              <w:rPr>
                <w:rFonts w:ascii="Times New Roman" w:hAnsi="Times New Roman" w:cs="Times New Roman"/>
                <w:i w:val="0"/>
                <w:sz w:val="24"/>
                <w:szCs w:val="24"/>
              </w:rPr>
            </w:rPrChange>
          </w:rPr>
          <w:t>An input</w:t>
        </w:r>
      </w:ins>
      <w:ins w:author="Carreon" w:date="2018-02-06T21:36:00Z" w:id="104">
        <w:r w:rsidRPr="6304B6DF" w:rsidR="00D94428">
          <w:rPr>
            <w:rFonts w:ascii="Times New Roman" w:hAnsi="Times New Roman" w:cs="Times New Roman"/>
            <w:i w:val="0"/>
            <w:iCs w:val="0"/>
            <w:sz w:val="24"/>
            <w:szCs w:val="24"/>
            <w:rPrChange w:author="Lean Nasser Carreon" w:date="2018-02-10T00:03:42.7296123" w:id="1238873260">
              <w:rPr>
                <w:rFonts w:ascii="Times New Roman" w:hAnsi="Times New Roman" w:cs="Times New Roman"/>
                <w:i w:val="0"/>
                <w:sz w:val="24"/>
                <w:szCs w:val="24"/>
              </w:rPr>
            </w:rPrChange>
          </w:rPr>
          <w:t xml:space="preserve"> and paper</w:t>
        </w:r>
      </w:ins>
      <w:ins w:author="Carreon" w:date="2018-02-06T21:28:00Z" w:id="105">
        <w:r w:rsidRPr="6304B6DF" w:rsidR="00D94428">
          <w:rPr>
            <w:rFonts w:ascii="Times New Roman" w:hAnsi="Times New Roman" w:cs="Times New Roman"/>
            <w:i w:val="0"/>
            <w:iCs w:val="0"/>
            <w:sz w:val="24"/>
            <w:szCs w:val="24"/>
            <w:rPrChange w:author="Lean Nasser Carreon" w:date="2018-02-10T00:03:42.7296123" w:id="1857586971">
              <w:rPr>
                <w:rFonts w:ascii="Times New Roman" w:hAnsi="Times New Roman" w:cs="Times New Roman"/>
                <w:i w:val="0"/>
                <w:sz w:val="24"/>
                <w:szCs w:val="24"/>
              </w:rPr>
            </w:rPrChange>
          </w:rPr>
          <w:t xml:space="preserve">-free payroll system that </w:t>
        </w:r>
      </w:ins>
      <w:ins w:author="Carreon" w:date="2018-02-06T21:36:00Z" w:id="106">
        <w:r w:rsidRPr="6304B6DF" w:rsidR="00D94428">
          <w:rPr>
            <w:rFonts w:ascii="Times New Roman" w:hAnsi="Times New Roman" w:cs="Times New Roman"/>
            <w:i w:val="0"/>
            <w:iCs w:val="0"/>
            <w:sz w:val="24"/>
            <w:szCs w:val="24"/>
            <w:rPrChange w:author="Lean Nasser Carreon" w:date="2018-02-10T00:03:42.7296123" w:id="990464658">
              <w:rPr>
                <w:rFonts w:ascii="Times New Roman" w:hAnsi="Times New Roman" w:cs="Times New Roman"/>
                <w:i w:val="0"/>
                <w:sz w:val="24"/>
                <w:szCs w:val="24"/>
              </w:rPr>
            </w:rPrChange>
          </w:rPr>
          <w:t xml:space="preserve">that will ensure </w:t>
        </w:r>
      </w:ins>
      <w:ins w:author="Carreon" w:date="2018-02-06T21:37:00Z" w:id="107">
        <w:r w:rsidRPr="6304B6DF" w:rsidR="00D94428">
          <w:rPr>
            <w:rFonts w:ascii="Times New Roman" w:hAnsi="Times New Roman" w:cs="Times New Roman"/>
            <w:i w:val="0"/>
            <w:iCs w:val="0"/>
            <w:sz w:val="24"/>
            <w:szCs w:val="24"/>
            <w:rPrChange w:author="Lean Nasser Carreon" w:date="2018-02-10T00:03:42.7296123" w:id="36761799">
              <w:rPr>
                <w:rFonts w:ascii="Times New Roman" w:hAnsi="Times New Roman" w:cs="Times New Roman"/>
                <w:i w:val="0"/>
                <w:sz w:val="24"/>
                <w:szCs w:val="24"/>
              </w:rPr>
            </w:rPrChange>
          </w:rPr>
          <w:t>a hassle-free transaction</w:t>
        </w:r>
      </w:ins>
      <w:ins w:author="Carreon" w:date="2018-02-06T21:36:00Z" w:id="108">
        <w:r w:rsidRPr="6304B6DF" w:rsidR="00D94428">
          <w:rPr>
            <w:rFonts w:ascii="Times New Roman" w:hAnsi="Times New Roman" w:cs="Times New Roman"/>
            <w:i w:val="0"/>
            <w:iCs w:val="0"/>
            <w:sz w:val="24"/>
            <w:szCs w:val="24"/>
            <w:rPrChange w:author="Lean Nasser Carreon" w:date="2018-02-10T00:03:42.7296123" w:id="1899817712">
              <w:rPr>
                <w:rFonts w:ascii="Times New Roman" w:hAnsi="Times New Roman" w:cs="Times New Roman"/>
                <w:i w:val="0"/>
                <w:sz w:val="24"/>
                <w:szCs w:val="24"/>
              </w:rPr>
            </w:rPrChange>
          </w:rPr>
          <w:t>.</w:t>
        </w:r>
      </w:ins>
      <w:del w:author="Carreon" w:date="2018-02-06T21:33:00Z" w:id="109">
        <w:r w:rsidRPr="00165515" w:rsidDel="00D94428">
          <w:rPr>
            <w:rFonts w:ascii="Times New Roman" w:hAnsi="Times New Roman" w:cs="Times New Roman"/>
            <w:i w:val="0"/>
            <w:sz w:val="24"/>
            <w:szCs w:val="24"/>
          </w:rPr>
          <w:delText>.</w:delText>
        </w:r>
        <w:commentRangeEnd w:id="101"/>
        <w:r w:rsidDel="00D94428" w:rsidR="002F23F0">
          <w:rPr>
            <w:rStyle w:val="CommentReference"/>
          </w:rPr>
          <w:commentReference w:id="101"/>
        </w:r>
      </w:del>
    </w:p>
    <w:p w:rsidRPr="007E1062" w:rsidR="009E3E0E" w:rsidP="009E3E0E" w:rsidRDefault="009E3E0E" w14:paraId="324AB213" w14:textId="77777777" w14:noSpellErr="1">
      <w:pPr>
        <w:pStyle w:val="Heading2"/>
        <w:numPr>
          <w:ilvl w:val="1"/>
          <w:numId w:val="4"/>
        </w:numPr>
        <w:ind w:left="561" w:hanging="576"/>
        <w:rPr>
          <w:sz w:val="36"/>
          <w:szCs w:val="36"/>
        </w:rPr>
      </w:pPr>
      <w:bookmarkStart w:name="_Toc9130" w:id="110"/>
      <w:r w:rsidRPr="007E1062">
        <w:rPr>
          <w:sz w:val="36"/>
          <w:szCs w:val="36"/>
        </w:rPr>
        <w:lastRenderedPageBreak/>
        <w:t xml:space="preserve">Major Features </w:t>
      </w:r>
      <w:bookmarkEnd w:id="110"/>
    </w:p>
    <w:p w:rsidRPr="004F7BBB" w:rsidR="009E3E0E" w:rsidP="6304B6DF" w:rsidRDefault="009E3E0E" w14:paraId="769E3EB1"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10T00:03:42.7296123" w:id="45192003">
            <w:rPr/>
          </w:rPrChange>
        </w:rPr>
        <w:pPrChange w:author="Lean Nasser Carreon" w:date="2018-02-10T00:03:42.7296123" w:id="2025751852">
          <w:pPr>
            <w:pStyle w:val="ListParagraph"/>
            <w:numPr>
              <w:ilvl w:val="0"/>
              <w:numId w:val="7"/>
            </w:numPr>
          </w:pPr>
        </w:pPrChange>
      </w:pPr>
      <w:r w:rsidRPr="6304B6DF">
        <w:rPr>
          <w:rFonts w:ascii="Times New Roman" w:hAnsi="Times New Roman" w:eastAsia="Times New Roman" w:cs="Times New Roman"/>
          <w:i w:val="0"/>
          <w:iCs w:val="0"/>
          <w:sz w:val="24"/>
          <w:szCs w:val="24"/>
          <w:rPrChange w:author="Lean Nasser Carreon" w:date="2018-02-10T00:03:42.7296123" w:id="1859429968">
            <w:rPr>
              <w:rFonts w:ascii="Times New Roman" w:hAnsi="Times New Roman" w:eastAsia="Times New Roman" w:cs="Times New Roman"/>
              <w:i w:val="0"/>
              <w:sz w:val="24"/>
              <w:szCs w:val="24"/>
            </w:rPr>
          </w:rPrChange>
        </w:rPr>
        <w:t xml:space="preserve">Embedded database which will </w:t>
      </w:r>
      <w:del w:author="Carreon" w:date="2018-02-06T21:14:00Z" w:id="111">
        <w:r w:rsidRPr="004F7BBB" w:rsidDel="00E1363B">
          <w:rPr>
            <w:rFonts w:ascii="Times New Roman" w:hAnsi="Times New Roman" w:eastAsia="Times New Roman" w:cs="Times New Roman"/>
            <w:i w:val="0"/>
            <w:sz w:val="24"/>
            <w:szCs w:val="24"/>
          </w:rPr>
          <w:delText xml:space="preserve">lessen </w:delText>
        </w:r>
      </w:del>
      <w:ins w:author="Carreon" w:date="2018-02-06T21:14:00Z" w:id="112">
        <w:r w:rsidRPr="6304B6DF" w:rsidR="00E1363B">
          <w:rPr>
            <w:rFonts w:ascii="Times New Roman" w:hAnsi="Times New Roman" w:eastAsia="Times New Roman" w:cs="Times New Roman"/>
            <w:i w:val="0"/>
            <w:iCs w:val="0"/>
            <w:sz w:val="24"/>
            <w:szCs w:val="24"/>
            <w:rPrChange w:author="Lean Nasser Carreon" w:date="2018-02-10T00:03:42.7296123" w:id="1354681233">
              <w:rPr>
                <w:rFonts w:ascii="Times New Roman" w:hAnsi="Times New Roman" w:eastAsia="Times New Roman" w:cs="Times New Roman"/>
                <w:i w:val="0"/>
                <w:sz w:val="24"/>
                <w:szCs w:val="24"/>
              </w:rPr>
            </w:rPrChange>
          </w:rPr>
          <w:t>reduce</w:t>
        </w:r>
        <w:r w:rsidRPr="6304B6DF" w:rsidR="00E1363B">
          <w:rPr>
            <w:rFonts w:ascii="Times New Roman" w:hAnsi="Times New Roman" w:eastAsia="Times New Roman" w:cs="Times New Roman"/>
            <w:i w:val="0"/>
            <w:iCs w:val="0"/>
            <w:sz w:val="24"/>
            <w:szCs w:val="24"/>
            <w:rPrChange w:author="Lean Nasser Carreon" w:date="2018-02-10T00:03:42.7296123" w:id="1441794998">
              <w:rPr>
                <w:rFonts w:ascii="Times New Roman" w:hAnsi="Times New Roman" w:eastAsia="Times New Roman" w:cs="Times New Roman"/>
                <w:i w:val="0"/>
                <w:sz w:val="24"/>
                <w:szCs w:val="24"/>
              </w:rPr>
            </w:rPrChange>
          </w:rPr>
          <w:t xml:space="preserve"> </w:t>
        </w:r>
      </w:ins>
      <w:r w:rsidRPr="6304B6DF">
        <w:rPr>
          <w:rFonts w:ascii="Times New Roman" w:hAnsi="Times New Roman" w:eastAsia="Times New Roman" w:cs="Times New Roman"/>
          <w:i w:val="0"/>
          <w:iCs w:val="0"/>
          <w:sz w:val="24"/>
          <w:szCs w:val="24"/>
          <w:rPrChange w:author="Lean Nasser Carreon" w:date="2018-02-10T00:03:42.7296123" w:id="1354253083">
            <w:rPr>
              <w:rFonts w:ascii="Times New Roman" w:hAnsi="Times New Roman" w:eastAsia="Times New Roman" w:cs="Times New Roman"/>
              <w:i w:val="0"/>
              <w:sz w:val="24"/>
              <w:szCs w:val="24"/>
            </w:rPr>
          </w:rPrChange>
        </w:rPr>
        <w:t xml:space="preserve">the time of </w:t>
      </w:r>
      <w:del w:author="Carreon" w:date="2018-02-06T21:14:00Z" w:id="113">
        <w:r w:rsidRPr="004F7BBB" w:rsidDel="00E1363B">
          <w:rPr>
            <w:rFonts w:ascii="Times New Roman" w:hAnsi="Times New Roman" w:eastAsia="Times New Roman" w:cs="Times New Roman"/>
            <w:i w:val="0"/>
            <w:sz w:val="24"/>
            <w:szCs w:val="24"/>
          </w:rPr>
          <w:delText>searching of</w:delText>
        </w:r>
      </w:del>
      <w:r w:rsidRPr="6304B6DF">
        <w:rPr>
          <w:rFonts w:ascii="Times New Roman" w:hAnsi="Times New Roman" w:eastAsia="Times New Roman" w:cs="Times New Roman"/>
          <w:i w:val="0"/>
          <w:iCs w:val="0"/>
          <w:sz w:val="24"/>
          <w:szCs w:val="24"/>
          <w:rPrChange w:author="Lean Nasser Carreon" w:date="2018-02-10T00:03:42.7296123" w:id="804029709">
            <w:rPr>
              <w:rFonts w:ascii="Times New Roman" w:hAnsi="Times New Roman" w:eastAsia="Times New Roman" w:cs="Times New Roman"/>
              <w:i w:val="0"/>
              <w:sz w:val="24"/>
              <w:szCs w:val="24"/>
            </w:rPr>
          </w:rPrChange>
        </w:rPr>
        <w:t xml:space="preserve"> each employee’s information</w:t>
      </w:r>
    </w:p>
    <w:p w:rsidRPr="004F7BBB" w:rsidR="009E3E0E" w:rsidP="49351341" w:rsidRDefault="009E3E0E" w14:paraId="2FD80A8E"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26T03:29:27.4145966" w:id="1521252203">
            <w:rPr/>
          </w:rPrChange>
        </w:rPr>
        <w:pPrChange w:author="Lean Nasser Carreon" w:date="2018-02-26T03:29:27.4145966" w:id="1251337270">
          <w:pPr>
            <w:pStyle w:val="ListParagraph"/>
            <w:numPr>
              <w:ilvl w:val="0"/>
              <w:numId w:val="7"/>
            </w:numPr>
          </w:pPr>
        </w:pPrChange>
      </w:pPr>
      <w:r w:rsidRPr="49351341">
        <w:rPr>
          <w:rFonts w:ascii="Times New Roman" w:hAnsi="Times New Roman" w:eastAsia="Times New Roman" w:cs="Times New Roman"/>
          <w:i w:val="0"/>
          <w:iCs w:val="0"/>
          <w:sz w:val="24"/>
          <w:szCs w:val="24"/>
          <w:rPrChange w:author="Lean Nasser Carreon" w:date="2018-02-26T03:29:27.4145966" w:id="767550805">
            <w:rPr>
              <w:rFonts w:ascii="Times New Roman" w:hAnsi="Times New Roman" w:eastAsia="Times New Roman" w:cs="Times New Roman"/>
              <w:i w:val="0"/>
              <w:sz w:val="24"/>
              <w:szCs w:val="24"/>
            </w:rPr>
          </w:rPrChange>
        </w:rPr>
        <w:t xml:space="preserve">Automatic Computation of Deductions </w:t>
      </w:r>
    </w:p>
    <w:p w:rsidRPr="004F7BBB" w:rsidR="009E3E0E" w:rsidP="49351341" w:rsidRDefault="009E3E0E" w14:paraId="0E19C5FA"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26T03:29:27.4145966" w:id="1904264616">
            <w:rPr/>
          </w:rPrChange>
        </w:rPr>
        <w:pPrChange w:author="Lean Nasser Carreon" w:date="2018-02-26T03:29:27.4145966" w:id="1128414260">
          <w:pPr>
            <w:pStyle w:val="ListParagraph"/>
            <w:numPr>
              <w:ilvl w:val="0"/>
              <w:numId w:val="7"/>
            </w:numPr>
          </w:pPr>
        </w:pPrChange>
      </w:pPr>
      <w:r w:rsidRPr="49351341">
        <w:rPr>
          <w:rFonts w:ascii="Times New Roman" w:hAnsi="Times New Roman" w:eastAsia="Times New Roman" w:cs="Times New Roman"/>
          <w:i w:val="0"/>
          <w:iCs w:val="0"/>
          <w:sz w:val="24"/>
          <w:szCs w:val="24"/>
          <w:rPrChange w:author="Lean Nasser Carreon" w:date="2018-02-26T03:29:27.4145966" w:id="1918495785">
            <w:rPr>
              <w:rFonts w:ascii="Times New Roman" w:hAnsi="Times New Roman" w:eastAsia="Times New Roman" w:cs="Times New Roman"/>
              <w:i w:val="0"/>
              <w:sz w:val="24"/>
              <w:szCs w:val="24"/>
            </w:rPr>
          </w:rPrChange>
        </w:rPr>
        <w:t xml:space="preserve">Automatic Computation of Earnings.  </w:t>
      </w:r>
    </w:p>
    <w:p w:rsidRPr="004F7BBB" w:rsidR="009E3E0E" w:rsidP="49351341" w:rsidRDefault="009E3E0E" w14:paraId="0DCCB9E0"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26T03:29:27.4145966" w:id="337576568">
            <w:rPr/>
          </w:rPrChange>
        </w:rPr>
        <w:pPrChange w:author="Lean Nasser Carreon" w:date="2018-02-26T03:29:27.4145966" w:id="785700831">
          <w:pPr>
            <w:pStyle w:val="ListParagraph"/>
            <w:numPr>
              <w:ilvl w:val="0"/>
              <w:numId w:val="7"/>
            </w:numPr>
          </w:pPr>
        </w:pPrChange>
      </w:pPr>
      <w:r w:rsidRPr="49351341">
        <w:rPr>
          <w:rFonts w:ascii="Times New Roman" w:hAnsi="Times New Roman" w:eastAsia="Times New Roman" w:cs="Times New Roman"/>
          <w:i w:val="0"/>
          <w:iCs w:val="0"/>
          <w:sz w:val="24"/>
          <w:szCs w:val="24"/>
          <w:rPrChange w:author="Lean Nasser Carreon" w:date="2018-02-26T03:29:27.4145966" w:id="1885680588">
            <w:rPr>
              <w:rFonts w:ascii="Times New Roman" w:hAnsi="Times New Roman" w:eastAsia="Times New Roman" w:cs="Times New Roman"/>
              <w:i w:val="0"/>
              <w:sz w:val="24"/>
              <w:szCs w:val="24"/>
            </w:rPr>
          </w:rPrChange>
        </w:rPr>
        <w:t>Can Generate Pay slip</w:t>
      </w:r>
    </w:p>
    <w:p w:rsidR="009E3E0E" w:rsidP="49351341" w:rsidRDefault="009E3E0E" w14:paraId="020386BE"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26T03:29:27.4145966" w:id="517644092">
            <w:rPr/>
          </w:rPrChange>
        </w:rPr>
        <w:pPrChange w:author="Lean Nasser Carreon" w:date="2018-02-26T03:29:27.4145966" w:id="1876288633">
          <w:pPr>
            <w:pStyle w:val="ListParagraph"/>
            <w:numPr>
              <w:ilvl w:val="0"/>
              <w:numId w:val="7"/>
            </w:numPr>
          </w:pPr>
        </w:pPrChange>
      </w:pPr>
      <w:r w:rsidRPr="49351341">
        <w:rPr>
          <w:rFonts w:ascii="Times New Roman" w:hAnsi="Times New Roman" w:eastAsia="Times New Roman" w:cs="Times New Roman"/>
          <w:i w:val="0"/>
          <w:iCs w:val="0"/>
          <w:sz w:val="24"/>
          <w:szCs w:val="24"/>
          <w:rPrChange w:author="Lean Nasser Carreon" w:date="2018-02-26T03:29:27.4145966" w:id="899865855">
            <w:rPr>
              <w:rFonts w:ascii="Times New Roman" w:hAnsi="Times New Roman" w:eastAsia="Times New Roman" w:cs="Times New Roman"/>
              <w:i w:val="0"/>
              <w:sz w:val="24"/>
              <w:szCs w:val="24"/>
            </w:rPr>
          </w:rPrChange>
        </w:rPr>
        <w:t>Send Pay slip via Email</w:t>
      </w:r>
    </w:p>
    <w:p w:rsidR="009E3E0E" w:rsidP="49351341" w:rsidRDefault="009E3E0E" w14:paraId="5C54DB9F" w14:textId="77777777" w14:noSpellErr="1">
      <w:pPr>
        <w:pStyle w:val="ListParagraph"/>
        <w:numPr>
          <w:ilvl w:val="0"/>
          <w:numId w:val="7"/>
        </w:numPr>
        <w:rPr>
          <w:rFonts w:ascii="Times New Roman" w:hAnsi="Times New Roman" w:eastAsia="Times New Roman" w:cs="Times New Roman"/>
          <w:i w:val="0"/>
          <w:iCs w:val="0"/>
          <w:sz w:val="24"/>
          <w:szCs w:val="24"/>
          <w:rPrChange w:author="Lean Nasser Carreon" w:date="2018-02-26T03:29:27.4145966" w:id="805617429">
            <w:rPr/>
          </w:rPrChange>
        </w:rPr>
        <w:pPrChange w:author="Lean Nasser Carreon" w:date="2018-02-26T03:29:27.4145966" w:id="2026288032">
          <w:pPr>
            <w:pStyle w:val="ListParagraph"/>
            <w:numPr>
              <w:ilvl w:val="0"/>
              <w:numId w:val="7"/>
            </w:numPr>
          </w:pPr>
        </w:pPrChange>
      </w:pPr>
      <w:r w:rsidRPr="49351341">
        <w:rPr>
          <w:rFonts w:ascii="Times New Roman" w:hAnsi="Times New Roman" w:eastAsia="Times New Roman" w:cs="Times New Roman"/>
          <w:i w:val="0"/>
          <w:iCs w:val="0"/>
          <w:sz w:val="24"/>
          <w:szCs w:val="24"/>
          <w:rPrChange w:author="Lean Nasser Carreon" w:date="2018-02-26T03:29:27.4145966" w:id="1654015429">
            <w:rPr>
              <w:rFonts w:ascii="Times New Roman" w:hAnsi="Times New Roman" w:eastAsia="Times New Roman" w:cs="Times New Roman"/>
              <w:i w:val="0"/>
              <w:sz w:val="24"/>
              <w:szCs w:val="24"/>
            </w:rPr>
          </w:rPrChange>
        </w:rPr>
        <w:t>Generate Summary Report</w:t>
      </w:r>
    </w:p>
    <w:p w:rsidRPr="004F7BBB" w:rsidR="009E3E0E" w:rsidP="009E3E0E" w:rsidRDefault="009E3E0E" w14:paraId="3E7A503C" w14:textId="77777777">
      <w:pPr>
        <w:pStyle w:val="ListParagraph"/>
        <w:ind w:firstLine="0"/>
        <w:rPr>
          <w:rFonts w:ascii="Times New Roman" w:hAnsi="Times New Roman" w:eastAsia="Times New Roman" w:cs="Times New Roman"/>
          <w:i w:val="0"/>
          <w:sz w:val="24"/>
          <w:szCs w:val="24"/>
        </w:rPr>
      </w:pPr>
    </w:p>
    <w:p w:rsidRPr="004F7BBB" w:rsidR="009E3E0E" w:rsidP="009E3E0E" w:rsidRDefault="009E3E0E" w14:paraId="7564E6BC" w14:textId="77777777">
      <w:pPr>
        <w:pStyle w:val="ListParagraph"/>
        <w:ind w:left="735" w:firstLine="0"/>
        <w:rPr>
          <w:rFonts w:ascii="Times New Roman" w:hAnsi="Times New Roman" w:eastAsia="Times New Roman" w:cs="Times New Roman"/>
          <w:i w:val="0"/>
          <w:sz w:val="24"/>
          <w:szCs w:val="24"/>
        </w:rPr>
      </w:pPr>
    </w:p>
    <w:p w:rsidRPr="007E1062" w:rsidR="009E3E0E" w:rsidP="009E3E0E" w:rsidRDefault="009E3E0E" w14:paraId="3AF4AB70" w14:textId="77777777" w14:noSpellErr="1">
      <w:pPr>
        <w:pStyle w:val="Heading2"/>
        <w:numPr>
          <w:ilvl w:val="1"/>
          <w:numId w:val="4"/>
        </w:numPr>
        <w:ind w:left="561" w:hanging="576"/>
        <w:rPr>
          <w:sz w:val="36"/>
          <w:szCs w:val="36"/>
        </w:rPr>
      </w:pPr>
      <w:bookmarkStart w:name="_Toc9131" w:id="114"/>
      <w:r w:rsidRPr="007E1062">
        <w:rPr>
          <w:sz w:val="36"/>
          <w:szCs w:val="36"/>
        </w:rPr>
        <w:t xml:space="preserve">Assumptions and Dependencies </w:t>
      </w:r>
      <w:bookmarkEnd w:id="114"/>
    </w:p>
    <w:p w:rsidRPr="007E1062" w:rsidR="009E3E0E" w:rsidP="49351341" w:rsidRDefault="009E3E0E" w14:paraId="5761CC51" w14:textId="77777777" w14:noSpellErr="1">
      <w:pPr>
        <w:ind w:firstLine="407"/>
        <w:rPr>
          <w:rFonts w:ascii="Times New Roman" w:hAnsi="Times New Roman" w:cs="Times New Roman"/>
          <w:i w:val="0"/>
          <w:iCs w:val="0"/>
          <w:sz w:val="24"/>
          <w:szCs w:val="24"/>
          <w:rPrChange w:author="Lean Nasser Carreon" w:date="2018-02-26T03:29:27.4145966" w:id="1616992871">
            <w:rPr/>
          </w:rPrChange>
        </w:rPr>
        <w:pPrChange w:author="Lean Nasser Carreon" w:date="2018-02-26T03:29:27.4145966" w:id="115">
          <w:pPr/>
        </w:pPrChange>
      </w:pPr>
      <w:r w:rsidRPr="49351341">
        <w:rPr>
          <w:rFonts w:ascii="Times New Roman" w:hAnsi="Times New Roman" w:cs="Times New Roman"/>
          <w:i w:val="0"/>
          <w:iCs w:val="0"/>
          <w:sz w:val="24"/>
          <w:szCs w:val="24"/>
          <w:rPrChange w:author="Lean Nasser Carreon" w:date="2018-02-26T03:29:27.4145966" w:id="1894681690">
            <w:rPr>
              <w:rFonts w:ascii="Times New Roman" w:hAnsi="Times New Roman" w:cs="Times New Roman"/>
              <w:i w:val="0"/>
              <w:sz w:val="24"/>
              <w:szCs w:val="24"/>
            </w:rPr>
          </w:rPrChange>
        </w:rPr>
        <w:t xml:space="preserve">The team </w:t>
      </w:r>
      <w:r w:rsidRPr="49351341">
        <w:rPr>
          <w:rFonts w:ascii="Times New Roman" w:hAnsi="Times New Roman" w:cs="Times New Roman"/>
          <w:i w:val="0"/>
          <w:iCs w:val="0"/>
          <w:sz w:val="24"/>
          <w:szCs w:val="24"/>
          <w:rPrChange w:author="Lean Nasser Carreon" w:date="2018-02-26T03:29:27.4145966" w:id="315180222">
            <w:rPr>
              <w:rFonts w:ascii="Times New Roman" w:hAnsi="Times New Roman" w:cs="Times New Roman"/>
              <w:i w:val="0"/>
              <w:sz w:val="24"/>
              <w:szCs w:val="24"/>
            </w:rPr>
          </w:rPrChange>
        </w:rPr>
        <w:t>expect</w:t>
      </w:r>
      <w:r w:rsidRPr="49351341">
        <w:rPr>
          <w:rFonts w:ascii="Times New Roman" w:hAnsi="Times New Roman" w:cs="Times New Roman"/>
          <w:i w:val="0"/>
          <w:iCs w:val="0"/>
          <w:sz w:val="24"/>
          <w:szCs w:val="24"/>
          <w:rPrChange w:author="Lean Nasser Carreon" w:date="2018-02-26T03:29:27.4145966" w:id="221705198">
            <w:rPr>
              <w:rFonts w:ascii="Times New Roman" w:hAnsi="Times New Roman" w:cs="Times New Roman"/>
              <w:i w:val="0"/>
              <w:sz w:val="24"/>
              <w:szCs w:val="24"/>
            </w:rPr>
          </w:rPrChange>
        </w:rPr>
        <w:t>s</w:t>
      </w:r>
      <w:r w:rsidRPr="49351341">
        <w:rPr>
          <w:rFonts w:ascii="Times New Roman" w:hAnsi="Times New Roman" w:cs="Times New Roman"/>
          <w:i w:val="0"/>
          <w:iCs w:val="0"/>
          <w:sz w:val="24"/>
          <w:szCs w:val="24"/>
          <w:rPrChange w:author="Lean Nasser Carreon" w:date="2018-02-26T03:29:27.4145966" w:id="1299394284">
            <w:rPr>
              <w:rFonts w:ascii="Times New Roman" w:hAnsi="Times New Roman" w:cs="Times New Roman"/>
              <w:i w:val="0"/>
              <w:sz w:val="24"/>
              <w:szCs w:val="24"/>
            </w:rPr>
          </w:rPrChange>
        </w:rPr>
        <w:t xml:space="preserve"> that their payroll system will be used by school, and will meet the client's requirements and expectations</w:t>
      </w:r>
      <w:bookmarkStart w:name="_Toc9132" w:id="116"/>
    </w:p>
    <w:p w:rsidR="009E3E0E" w:rsidP="009E3E0E" w:rsidRDefault="009E3E0E" w14:paraId="5DE81717" w14:textId="77777777" w14:noSpellErr="1">
      <w:pPr>
        <w:pStyle w:val="Heading1"/>
        <w:numPr>
          <w:ilvl w:val="0"/>
          <w:numId w:val="4"/>
        </w:numPr>
        <w:ind w:left="417" w:hanging="432"/>
        <w:rPr/>
      </w:pPr>
      <w:r>
        <w:rPr/>
        <w:t xml:space="preserve">Scope and Limitations </w:t>
      </w:r>
      <w:bookmarkEnd w:id="116"/>
    </w:p>
    <w:p w:rsidRPr="00165515" w:rsidR="009E3E0E" w:rsidP="6304B6DF" w:rsidRDefault="009E3E0E" w14:paraId="2BCABB21" w14:textId="77777777" w14:noSpellErr="1">
      <w:pPr>
        <w:ind w:firstLine="407"/>
        <w:rPr>
          <w:rFonts w:ascii="Times New Roman" w:hAnsi="Times New Roman" w:eastAsia="Times New Roman" w:cs="Times New Roman"/>
          <w:i w:val="0"/>
          <w:iCs w:val="0"/>
          <w:sz w:val="24"/>
          <w:szCs w:val="24"/>
          <w:rPrChange w:author="Lean Nasser Carreon" w:date="2018-02-10T00:03:42.7296123" w:id="15912012">
            <w:rPr/>
          </w:rPrChange>
        </w:rPr>
        <w:pPrChange w:author="Lean Nasser Carreon" w:date="2018-02-10T00:03:42.7296123" w:id="117">
          <w:pPr/>
        </w:pPrChange>
      </w:pPr>
      <w:r w:rsidRPr="6304B6DF">
        <w:rPr>
          <w:rFonts w:ascii="Times New Roman" w:hAnsi="Times New Roman" w:eastAsia="Times New Roman" w:cs="Times New Roman"/>
          <w:i w:val="0"/>
          <w:iCs w:val="0"/>
          <w:sz w:val="24"/>
          <w:szCs w:val="24"/>
          <w:rPrChange w:author="Lean Nasser Carreon" w:date="2018-02-10T00:03:42.7296123" w:id="1326139689">
            <w:rPr>
              <w:rFonts w:ascii="Times New Roman" w:hAnsi="Times New Roman" w:eastAsia="Times New Roman" w:cs="Times New Roman"/>
              <w:i w:val="0"/>
              <w:sz w:val="24"/>
              <w:szCs w:val="24"/>
            </w:rPr>
          </w:rPrChange>
        </w:rPr>
        <w:t xml:space="preserve">In the Philippines, there have been many start-up companies that offer payroll system services. However, for a payroll system software to work properly in a company there are certain adjustments that should be made by the developer as each company have their own distinct settings. </w:t>
      </w:r>
      <w:ins w:author="Carreon" w:date="2018-02-06T21:46:00Z" w:id="118">
        <w:r w:rsidRPr="6304B6DF" w:rsidR="00220021">
          <w:rPr>
            <w:rFonts w:ascii="Times New Roman" w:hAnsi="Times New Roman" w:eastAsia="Times New Roman" w:cs="Times New Roman"/>
            <w:i w:val="0"/>
            <w:iCs w:val="0"/>
            <w:sz w:val="24"/>
            <w:szCs w:val="24"/>
            <w:rPrChange w:author="Lean Nasser Carreon" w:date="2018-02-10T00:03:42.7296123" w:id="1890965286">
              <w:rPr>
                <w:rFonts w:ascii="Times New Roman" w:hAnsi="Times New Roman" w:eastAsia="Times New Roman" w:cs="Times New Roman"/>
                <w:i w:val="0"/>
                <w:sz w:val="24"/>
                <w:szCs w:val="24"/>
              </w:rPr>
            </w:rPrChange>
          </w:rPr>
          <w:t>Some of the features may be only limited to one user to ensure the security of all the information.</w:t>
        </w:r>
      </w:ins>
      <w:r w:rsidRPr="6304B6DF">
        <w:rPr>
          <w:rFonts w:ascii="Times New Roman" w:hAnsi="Times New Roman" w:eastAsia="Times New Roman" w:cs="Times New Roman"/>
          <w:i w:val="0"/>
          <w:iCs w:val="0"/>
          <w:sz w:val="24"/>
          <w:szCs w:val="24"/>
          <w:rPrChange w:author="Lean Nasser Carreon" w:date="2018-02-10T00:03:42.7296123" w:id="576294281">
            <w:rPr>
              <w:rFonts w:ascii="Times New Roman" w:hAnsi="Times New Roman" w:eastAsia="Times New Roman" w:cs="Times New Roman"/>
              <w:i w:val="0"/>
              <w:sz w:val="24"/>
              <w:szCs w:val="24"/>
            </w:rPr>
          </w:rPrChange>
        </w:rPr>
        <w:t xml:space="preserve"> </w:t>
      </w:r>
      <w:del w:author="Carreon" w:date="2018-02-06T21:46:00Z" w:id="119">
        <w:r w:rsidRPr="00165515" w:rsidDel="00220021">
          <w:rPr>
            <w:rFonts w:ascii="Times New Roman" w:hAnsi="Times New Roman" w:eastAsia="Times New Roman" w:cs="Times New Roman"/>
            <w:i w:val="0"/>
            <w:sz w:val="24"/>
            <w:szCs w:val="24"/>
          </w:rPr>
          <w:delText>Having manual payroll can be very difficult and time consuming for both the Finance Department and employees. The developers will be focusing on creating user-friendly payroll. The project will concentrate on the finance department of the school. The proposed system will be paperless and will minimize all the errors. The project will be an automated payroll system that automatically computes all necessary deduction and tally the employee’s salary.</w:delText>
        </w:r>
      </w:del>
      <w:r w:rsidRPr="6304B6DF">
        <w:rPr>
          <w:rFonts w:ascii="Times New Roman" w:hAnsi="Times New Roman" w:eastAsia="Times New Roman" w:cs="Times New Roman"/>
          <w:i w:val="0"/>
          <w:iCs w:val="0"/>
          <w:sz w:val="24"/>
          <w:szCs w:val="24"/>
          <w:rPrChange w:author="Lean Nasser Carreon" w:date="2018-02-10T00:03:42.7296123" w:id="99711230">
            <w:rPr>
              <w:rFonts w:ascii="Times New Roman" w:hAnsi="Times New Roman" w:eastAsia="Times New Roman" w:cs="Times New Roman"/>
              <w:i w:val="0"/>
              <w:sz w:val="24"/>
              <w:szCs w:val="24"/>
            </w:rPr>
          </w:rPrChange>
        </w:rPr>
        <w:t xml:space="preserve">    </w:t>
      </w:r>
    </w:p>
    <w:p w:rsidRPr="007E1062" w:rsidR="009E3E0E" w:rsidP="009E3E0E" w:rsidRDefault="009E3E0E" w14:paraId="1B799870" w14:textId="77777777" w14:noSpellErr="1">
      <w:pPr>
        <w:pStyle w:val="Heading2"/>
        <w:numPr>
          <w:ilvl w:val="1"/>
          <w:numId w:val="4"/>
        </w:numPr>
        <w:ind w:left="561" w:hanging="576"/>
        <w:rPr>
          <w:sz w:val="36"/>
          <w:szCs w:val="36"/>
        </w:rPr>
      </w:pPr>
      <w:bookmarkStart w:name="_Toc9133" w:id="120"/>
      <w:r w:rsidRPr="007E1062">
        <w:rPr>
          <w:sz w:val="36"/>
          <w:szCs w:val="36"/>
        </w:rPr>
        <w:t xml:space="preserve">Scope of Initial Release </w:t>
      </w:r>
      <w:bookmarkEnd w:id="120"/>
    </w:p>
    <w:p w:rsidRPr="00790C5B" w:rsidR="009E3E0E" w:rsidP="49351341" w:rsidRDefault="009E3E0E" w14:paraId="22D9C40D" w14:textId="77777777" w14:noSpellErr="1">
      <w:pPr>
        <w:ind w:left="-5"/>
        <w:rPr>
          <w:rFonts w:ascii="Times New Roman" w:hAnsi="Times New Roman" w:cs="Times New Roman"/>
          <w:i w:val="0"/>
          <w:iCs w:val="0"/>
          <w:sz w:val="24"/>
          <w:szCs w:val="24"/>
          <w:rPrChange w:author="Lean Nasser Carreon" w:date="2018-02-26T03:29:27.4145966" w:id="2027638318">
            <w:rPr/>
          </w:rPrChange>
        </w:rPr>
        <w:pPrChange w:author="Lean Nasser Carreon" w:date="2018-02-26T03:29:27.4145966" w:id="779713062">
          <w:pPr>
            <w:ind w:left="-5"/>
          </w:pPr>
        </w:pPrChange>
      </w:pPr>
      <w:r w:rsidRPr="49351341">
        <w:rPr>
          <w:rFonts w:ascii="Times New Roman" w:hAnsi="Times New Roman" w:cs="Times New Roman"/>
          <w:i w:val="0"/>
          <w:iCs w:val="0"/>
          <w:sz w:val="24"/>
          <w:szCs w:val="24"/>
          <w:rPrChange w:author="Lean Nasser Carreon" w:date="2018-02-26T03:29:27.4145966" w:id="1213304246">
            <w:rPr>
              <w:rFonts w:ascii="Times New Roman" w:hAnsi="Times New Roman" w:cs="Times New Roman"/>
              <w:i w:val="0"/>
              <w:sz w:val="24"/>
              <w:szCs w:val="24"/>
            </w:rPr>
          </w:rPrChange>
        </w:rPr>
        <w:t>The group must meet the following in-order to fulfill the project requirements and features</w:t>
      </w:r>
    </w:p>
    <w:p w:rsidRPr="00790C5B" w:rsidR="009E3E0E" w:rsidP="009E3E0E" w:rsidRDefault="009E3E0E" w14:paraId="1742E584" w14:textId="77777777">
      <w:pPr>
        <w:pStyle w:val="ListParagraph"/>
        <w:numPr>
          <w:ilvl w:val="0"/>
          <w:numId w:val="6"/>
        </w:numPr>
        <w:rPr>
          <w:rFonts w:ascii="Times New Roman" w:hAnsi="Times New Roman" w:cs="Times New Roman"/>
          <w:sz w:val="24"/>
          <w:szCs w:val="24"/>
        </w:rPr>
      </w:pPr>
      <w:r w:rsidRPr="49351341">
        <w:rPr>
          <w:rFonts w:ascii="Times New Roman" w:hAnsi="Times New Roman" w:cs="Times New Roman"/>
          <w:i w:val="0"/>
          <w:iCs w:val="0"/>
          <w:sz w:val="24"/>
          <w:szCs w:val="24"/>
          <w:rPrChange w:author="Lean Nasser Carreon" w:date="2018-02-26T03:29:27.4145966" w:id="525095733">
            <w:rPr>
              <w:rFonts w:ascii="Times New Roman" w:hAnsi="Times New Roman" w:cs="Times New Roman"/>
              <w:i w:val="0"/>
              <w:sz w:val="24"/>
              <w:szCs w:val="24"/>
            </w:rPr>
          </w:rPrChange>
        </w:rPr>
        <w:t xml:space="preserve">Application that will accessible to </w:t>
      </w:r>
      <w:proofErr w:type="spellStart"/>
      <w:r w:rsidRPr="49351341">
        <w:rPr>
          <w:rFonts w:ascii="Times New Roman" w:hAnsi="Times New Roman" w:cs="Times New Roman"/>
          <w:i w:val="0"/>
          <w:iCs w:val="0"/>
          <w:sz w:val="24"/>
          <w:szCs w:val="24"/>
          <w:rPrChange w:author="Lean Nasser Carreon" w:date="2018-02-26T03:29:27.4145966" w:id="1470436501">
            <w:rPr>
              <w:rFonts w:ascii="Times New Roman" w:hAnsi="Times New Roman" w:cs="Times New Roman"/>
              <w:i w:val="0"/>
              <w:sz w:val="24"/>
              <w:szCs w:val="24"/>
            </w:rPr>
          </w:rPrChange>
        </w:rPr>
        <w:t>D’Carmelite</w:t>
      </w:r>
      <w:proofErr w:type="spellEnd"/>
      <w:r w:rsidRPr="49351341">
        <w:rPr>
          <w:rFonts w:ascii="Times New Roman" w:hAnsi="Times New Roman" w:cs="Times New Roman"/>
          <w:i w:val="0"/>
          <w:iCs w:val="0"/>
          <w:sz w:val="24"/>
          <w:szCs w:val="24"/>
          <w:rPrChange w:author="Lean Nasser Carreon" w:date="2018-02-26T03:29:27.4145966" w:id="1110035205">
            <w:rPr>
              <w:rFonts w:ascii="Times New Roman" w:hAnsi="Times New Roman" w:cs="Times New Roman"/>
              <w:i w:val="0"/>
              <w:sz w:val="24"/>
              <w:szCs w:val="24"/>
            </w:rPr>
          </w:rPrChange>
        </w:rPr>
        <w:t xml:space="preserve"> Finance Only</w:t>
      </w:r>
    </w:p>
    <w:p w:rsidRPr="00790C5B" w:rsidR="009E3E0E" w:rsidP="6624F5AC" w:rsidRDefault="009E3E0E" w14:paraId="7C6BB4AB" w14:textId="77777777" w14:noSpellErr="1">
      <w:pPr>
        <w:pStyle w:val="ListParagraph"/>
        <w:numPr>
          <w:ilvl w:val="0"/>
          <w:numId w:val="6"/>
        </w:numPr>
        <w:rPr>
          <w:rFonts w:ascii="Times New Roman" w:hAnsi="Times New Roman" w:cs="Times New Roman"/>
          <w:sz w:val="24"/>
          <w:szCs w:val="24"/>
        </w:rPr>
      </w:pPr>
      <w:r w:rsidRPr="49351341">
        <w:rPr>
          <w:rFonts w:ascii="Times New Roman" w:hAnsi="Times New Roman" w:cs="Times New Roman"/>
          <w:i w:val="0"/>
          <w:iCs w:val="0"/>
          <w:sz w:val="24"/>
          <w:szCs w:val="24"/>
          <w:rPrChange w:author="Lean Nasser Carreon" w:date="2018-02-26T03:29:27.4145966" w:id="369160395">
            <w:rPr>
              <w:rFonts w:ascii="Times New Roman" w:hAnsi="Times New Roman" w:cs="Times New Roman"/>
              <w:i w:val="0"/>
              <w:sz w:val="24"/>
              <w:szCs w:val="24"/>
            </w:rPr>
          </w:rPrChange>
        </w:rPr>
        <w:t>Third party application for generation and sending of Pay Slips and Summary Reports</w:t>
      </w:r>
    </w:p>
    <w:p w:rsidRPr="007E1062" w:rsidR="009E3E0E" w:rsidP="009E3E0E" w:rsidRDefault="009E3E0E" w14:paraId="4AFEFB68" w14:textId="77777777" w14:noSpellErr="1">
      <w:pPr>
        <w:pStyle w:val="ListParagraph"/>
        <w:numPr>
          <w:ilvl w:val="0"/>
          <w:numId w:val="6"/>
        </w:numPr>
        <w:rPr>
          <w:rFonts w:ascii="Times New Roman" w:hAnsi="Times New Roman" w:cs="Times New Roman"/>
          <w:sz w:val="24"/>
          <w:szCs w:val="24"/>
        </w:rPr>
      </w:pPr>
      <w:r w:rsidRPr="49351341">
        <w:rPr>
          <w:rFonts w:ascii="Times New Roman" w:hAnsi="Times New Roman" w:cs="Times New Roman"/>
          <w:i w:val="0"/>
          <w:iCs w:val="0"/>
          <w:sz w:val="24"/>
          <w:szCs w:val="24"/>
          <w:rPrChange w:author="Lean Nasser Carreon" w:date="2018-02-26T03:29:27.4145966" w:id="127623110">
            <w:rPr>
              <w:rFonts w:ascii="Times New Roman" w:hAnsi="Times New Roman" w:cs="Times New Roman"/>
              <w:i w:val="0"/>
              <w:sz w:val="24"/>
              <w:szCs w:val="24"/>
            </w:rPr>
          </w:rPrChange>
        </w:rPr>
        <w:t>All business rules are followed.</w:t>
      </w:r>
    </w:p>
    <w:p w:rsidRPr="007E1062" w:rsidR="009E3E0E" w:rsidP="009E3E0E" w:rsidRDefault="009E3E0E" w14:paraId="32FFA537" w14:textId="77777777" w14:noSpellErr="1">
      <w:pPr>
        <w:pStyle w:val="Heading2"/>
        <w:numPr>
          <w:ilvl w:val="1"/>
          <w:numId w:val="4"/>
        </w:numPr>
        <w:ind w:left="561" w:hanging="576"/>
        <w:rPr>
          <w:sz w:val="36"/>
          <w:szCs w:val="36"/>
        </w:rPr>
      </w:pPr>
      <w:bookmarkStart w:name="_Toc9134" w:id="121"/>
      <w:r w:rsidRPr="007E1062">
        <w:rPr>
          <w:sz w:val="36"/>
          <w:szCs w:val="36"/>
        </w:rPr>
        <w:t xml:space="preserve">Scope of Subsequent Releases </w:t>
      </w:r>
      <w:bookmarkEnd w:id="121"/>
    </w:p>
    <w:p w:rsidRPr="007E1062" w:rsidR="009E3E0E" w:rsidP="49351341" w:rsidRDefault="009E3E0E" w14:paraId="1472000E" w14:textId="77777777" w14:noSpellErr="1">
      <w:pPr>
        <w:ind w:left="-5"/>
        <w:rPr>
          <w:rFonts w:ascii="Times New Roman" w:hAnsi="Times New Roman" w:cs="Times New Roman"/>
          <w:i w:val="0"/>
          <w:iCs w:val="0"/>
          <w:sz w:val="24"/>
          <w:szCs w:val="24"/>
          <w:rPrChange w:author="Lean Nasser Carreon" w:date="2018-02-26T03:29:27.4145966" w:id="1069864803">
            <w:rPr/>
          </w:rPrChange>
        </w:rPr>
        <w:pPrChange w:author="Lean Nasser Carreon" w:date="2018-02-26T03:29:27.4145966" w:id="297455742">
          <w:pPr>
            <w:ind w:left="-5"/>
          </w:pPr>
        </w:pPrChange>
      </w:pPr>
      <w:r w:rsidRPr="49351341">
        <w:rPr>
          <w:rFonts w:ascii="Times New Roman" w:hAnsi="Times New Roman" w:cs="Times New Roman"/>
          <w:i w:val="0"/>
          <w:iCs w:val="0"/>
          <w:sz w:val="24"/>
          <w:szCs w:val="24"/>
          <w:rPrChange w:author="Lean Nasser Carreon" w:date="2018-02-26T03:29:27.4145966" w:id="510654036">
            <w:rPr>
              <w:rFonts w:ascii="Times New Roman" w:hAnsi="Times New Roman" w:cs="Times New Roman"/>
              <w:i w:val="0"/>
              <w:sz w:val="24"/>
              <w:szCs w:val="24"/>
            </w:rPr>
          </w:rPrChange>
        </w:rPr>
        <w:t>When the proposed system is accepted, the team will think how to improve the system even more. A payroll system th</w:t>
      </w:r>
      <w:r w:rsidRPr="49351341">
        <w:rPr>
          <w:rFonts w:ascii="Times New Roman" w:hAnsi="Times New Roman" w:cs="Times New Roman"/>
          <w:i w:val="0"/>
          <w:iCs w:val="0"/>
          <w:sz w:val="24"/>
          <w:szCs w:val="24"/>
          <w:rPrChange w:author="Lean Nasser Carreon" w:date="2018-02-26T03:29:27.4145966" w:id="1026859713">
            <w:rPr>
              <w:rFonts w:ascii="Times New Roman" w:hAnsi="Times New Roman" w:cs="Times New Roman"/>
              <w:i w:val="0"/>
              <w:sz w:val="24"/>
              <w:szCs w:val="24"/>
            </w:rPr>
          </w:rPrChange>
        </w:rPr>
        <w:t>at has no input and AI.</w:t>
      </w:r>
    </w:p>
    <w:p w:rsidRPr="007E1062" w:rsidR="009E3E0E" w:rsidDel="1E6FF654" w:rsidP="009E3E0E" w:rsidRDefault="009E3E0E" w14:paraId="7478E117" w14:textId="77777777">
      <w:pPr>
        <w:pStyle w:val="Heading2"/>
        <w:numPr>
          <w:ilvl w:val="1"/>
          <w:numId w:val="4"/>
        </w:numPr>
        <w:ind w:left="561" w:hanging="576"/>
        <w:rPr>
          <w:del w:author="Lean Nasser Carreon" w:date="2018-02-26T03:28:56.9755098" w:id="1754694133"/>
          <w:sz w:val="36"/>
          <w:szCs w:val="36"/>
        </w:rPr>
      </w:pPr>
      <w:bookmarkStart w:name="_Toc9135" w:id="122"/>
      <w:del w:author="Lean Nasser Carreon" w:date="2018-02-26T03:28:56.9755098" w:id="1061851478">
        <w:r w:rsidRPr="007E1062" w:rsidDel="1E6FF654">
          <w:rPr>
            <w:sz w:val="36"/>
            <w:szCs w:val="36"/>
          </w:rPr>
          <w:delText xml:space="preserve">Limitations and Exclusions </w:delText>
        </w:r>
      </w:del>
      <w:bookmarkEnd w:id="122"/>
    </w:p>
    <w:p w:rsidR="009E3E0E" w:rsidDel="1E6FF654" w:rsidP="009E3E0E" w:rsidRDefault="009E3E0E" w14:paraId="5C601E8C" w14:textId="77777777">
      <w:pPr>
        <w:ind w:left="-5"/>
        <w:rPr>
          <w:del w:author="Lean Nasser Carreon" w:date="2018-02-26T03:28:56.9755098" w:id="1715993126"/>
          <w:rFonts w:ascii="Times New Roman" w:hAnsi="Times New Roman" w:cs="Times New Roman"/>
          <w:i w:val="0"/>
          <w:sz w:val="24"/>
          <w:szCs w:val="24"/>
        </w:rPr>
      </w:pPr>
      <w:del w:author="Lean Nasser Carreon" w:date="2018-02-26T03:28:56.9755098" w:id="1157427868">
        <w:r w:rsidDel="1E6FF654">
          <w:rPr>
            <w:rFonts w:ascii="Times New Roman" w:hAnsi="Times New Roman" w:cs="Times New Roman"/>
            <w:i w:val="0"/>
            <w:sz w:val="24"/>
            <w:szCs w:val="24"/>
          </w:rPr>
          <w:delText xml:space="preserve">There are some limitations on the Attendance module, employees are still required to input their name on the module to log-in so that the system will count their hours of work. </w:delText>
        </w:r>
      </w:del>
    </w:p>
    <w:p w:rsidRPr="007E1062" w:rsidR="009E3E0E" w:rsidP="009E3E0E" w:rsidRDefault="009E3E0E" w14:paraId="6E80CFFA" w14:textId="77777777">
      <w:pPr>
        <w:ind w:left="-5"/>
        <w:rPr>
          <w:rFonts w:ascii="Times New Roman" w:hAnsi="Times New Roman" w:cs="Times New Roman"/>
          <w:i w:val="0"/>
          <w:sz w:val="24"/>
          <w:szCs w:val="24"/>
        </w:rPr>
      </w:pPr>
    </w:p>
    <w:p w:rsidR="009E3E0E" w:rsidP="009E3E0E" w:rsidRDefault="009E3E0E" w14:paraId="5EB791F8" w14:textId="77777777" w14:noSpellErr="1">
      <w:pPr>
        <w:pStyle w:val="Heading1"/>
        <w:numPr>
          <w:ilvl w:val="0"/>
          <w:numId w:val="4"/>
        </w:numPr>
        <w:ind w:left="417" w:hanging="432"/>
        <w:rPr/>
      </w:pPr>
      <w:bookmarkStart w:name="_Toc9136" w:id="123"/>
      <w:r>
        <w:rPr/>
        <w:lastRenderedPageBreak/>
        <w:t xml:space="preserve">Business Context </w:t>
      </w:r>
      <w:bookmarkEnd w:id="123"/>
    </w:p>
    <w:p w:rsidR="00220021" w:rsidDel="7B453182" w:rsidP="7A85454B" w:rsidRDefault="009E3E0E" w14:paraId="0C0D88E7" w14:textId="2368AA44" w14:noSpellErr="1">
      <w:pPr>
        <w:pStyle w:val="Normal"/>
        <w:spacing w:after="0" w:line="360" w:lineRule="auto"/>
        <w:ind/>
        <w:rPr>
          <w:del w:author="Lean Nasser Carreon" w:date="2018-02-26T03:33:10.7390733" w:id="272020470"/>
          <w:color w:val="000000" w:themeColor="text1" w:themeTint="FF" w:themeShade="FF"/>
          <w:sz w:val="24"/>
          <w:szCs w:val="24"/>
          <w:rPrChange w:author="Lean Nasser Carreon" w:date="2018-02-26T03:32:41.1554462" w:id="1096798243">
            <w:rPr/>
          </w:rPrChange>
        </w:rPr>
        <w:pPrChange w:author="Lean Nasser Carreon" w:date="2018-02-26T03:32:41.1554462" w:id="125">
          <w:pPr>
            <w:ind w:left="0" w:firstLine="417"/>
          </w:pPr>
        </w:pPrChange>
      </w:pPr>
      <w:del w:author="Carreon" w:date="2018-02-06T21:45:00Z" w:id="126">
        <w:r w:rsidDel="00220021">
          <w:rPr>
            <w:rFonts w:ascii="Times New Roman" w:hAnsi="Times New Roman" w:cs="Times New Roman"/>
            <w:i w:val="0"/>
            <w:sz w:val="24"/>
            <w:szCs w:val="24"/>
          </w:rPr>
          <w:delText>Payroll systems are scattered everywhere, it’s a very common system but still the group found a way to be unique and is still looking for ways on how to improve the system. Our Customers are the President of the school, Finance Officers and the employees. This project became possible because the group was given the chance to look for a client, then as the group asked/inquired a lot of companies/individuals, D’Carmelite school gave the group the opportunity to develop a system that will surely help lessen the amount of work to be done in the finance department.</w:delText>
        </w:r>
      </w:del>
      <w:ins w:author="Carreon" w:date="2018-02-06T21:38:00Z" w:id="127">
        <w:del w:author="Lean Nasser Carreon" w:date="2018-02-26T03:32:41.1554462" w:id="1285026451">
          <w:r w:rsidRPr="27F07A0B" w:rsidDel="7A85454B" w:rsidR="00220021">
            <w:rPr>
              <w:rPrChange w:author="Lean Nasser Carreon" w:date="2018-02-26T03:31:39.893781" w:id="644025546">
                <w:rPr>
                  <w:rFonts w:ascii="Times New Roman" w:hAnsi="Times New Roman" w:eastAsia="Times New Roman" w:cs="Times New Roman"/>
                  <w:i w:val="0"/>
                  <w:sz w:val="24"/>
                  <w:szCs w:val="24"/>
                </w:rPr>
              </w:rPrChange>
            </w:rPr>
            <w:delText xml:space="preserve">Having manual payroll can be very difficult and </w:delText>
          </w:r>
          <w:r w:rsidRPr="27F07A0B" w:rsidDel="7A85454B" w:rsidR="00220021">
            <w:rPr>
              <w:rPrChange w:author="Lean Nasser Carreon" w:date="2018-02-26T03:31:39.893781" w:id="1908207892">
                <w:rPr>
                  <w:rFonts w:ascii="Times New Roman" w:hAnsi="Times New Roman" w:eastAsia="Times New Roman" w:cs="Times New Roman"/>
                  <w:i w:val="0"/>
                  <w:sz w:val="24"/>
                  <w:szCs w:val="24"/>
                </w:rPr>
              </w:rPrChange>
            </w:rPr>
            <w:delText>tim</w:delText>
          </w:r>
        </w:del>
      </w:ins>
    </w:p>
    <w:p w:rsidR="00220021" w:rsidDel="5CCB6EA1" w:rsidP="27F07A0B" w:rsidRDefault="009E3E0E" w14:paraId="6E624169" w14:textId="702E67A1">
      <w:pPr>
        <w:pStyle w:val="Normal"/>
        <w:spacing w:after="0" w:line="360" w:lineRule="auto"/>
        <w:ind/>
        <w:rPr>
          <w:del w:author="Lean Nasser Carreon" w:date="2018-02-26T03:32:10.1894524" w:id="2035726661"/>
          <w:color w:val="000000" w:themeColor="text1" w:themeTint="FF" w:themeShade="FF"/>
          <w:sz w:val="24"/>
          <w:szCs w:val="24"/>
          <w:rPrChange w:author="Lean Nasser Carreon" w:date="2018-02-26T03:30:59.4299318" w:id="1312418452">
            <w:rPr/>
          </w:rPrChange>
        </w:rPr>
        <w:pPrChange w:author="Lean Nasser Carreon" w:date="2018-02-26T03:31:39.893781" w:id="125">
          <w:pPr>
            <w:ind w:left="0" w:firstLine="417"/>
          </w:pPr>
        </w:pPrChange>
      </w:pPr>
    </w:p>
    <w:p w:rsidR="00220021" w:rsidP="74C744DD" w:rsidRDefault="009E3E0E" w14:paraId="4E84D6B6" w14:noSpellErr="1" w14:textId="25E0BC5F">
      <w:pPr>
        <w:pStyle w:val="Normal"/>
        <w:spacing w:after="0" w:line="360" w:lineRule="auto"/>
        <w:ind w:left="-5"/>
        <w:rPr>
          <w:rFonts w:ascii="Times New Roman" w:hAnsi="Times New Roman" w:cs="Times New Roman"/>
          <w:i w:val="0"/>
          <w:iCs w:val="0"/>
          <w:sz w:val="24"/>
          <w:szCs w:val="24"/>
          <w:rPrChange w:author="Lean Nasser Carreon" w:date="2018-02-26T03:33:41.6006172" w:id="1046741729">
            <w:rPr/>
          </w:rPrChange>
        </w:rPr>
        <w:pPrChange w:author="Lean Nasser Carreon" w:date="2018-02-26T03:33:41.6006172" w:id="125">
          <w:pPr>
            <w:ind w:left="0" w:firstLine="417"/>
          </w:pPr>
        </w:pPrChange>
      </w:pPr>
      <w:ins w:author="Lean Nasser Carreon" w:date="2018-02-26T03:29:27.4145966" w:id="1416862531">
        <w:r w:rsidRPr="74C744DD" w:rsidR="49351341">
          <w:rPr>
            <w:rFonts w:ascii="Times New Roman" w:hAnsi="Times New Roman" w:cs="Times New Roman"/>
            <w:i w:val="0"/>
            <w:iCs w:val="0"/>
            <w:sz w:val="24"/>
            <w:szCs w:val="24"/>
            <w:rPrChange w:author="Lean Nasser Carreon" w:date="2018-02-26T03:33:41.6006172" w:id="1440895337">
              <w:rPr/>
            </w:rPrChange>
          </w:rPr>
          <w:t xml:space="preserve">There are some limitations </w:t>
        </w:r>
      </w:ins>
      <w:ins w:author="Lean Nasser Carreon" w:date="2018-02-26T03:33:10.7390733" w:id="1277001061">
        <w:r w:rsidRPr="74C744DD" w:rsidR="7B453182">
          <w:rPr>
            <w:rFonts w:ascii="Times New Roman" w:hAnsi="Times New Roman" w:cs="Times New Roman"/>
            <w:i w:val="0"/>
            <w:iCs w:val="0"/>
            <w:sz w:val="24"/>
            <w:szCs w:val="24"/>
            <w:rPrChange w:author="Lean Nasser Carreon" w:date="2018-02-26T03:33:41.6006172" w:id="1070299687">
              <w:rPr/>
            </w:rPrChange>
          </w:rPr>
          <w:t xml:space="preserve">and exc</w:t>
        </w:r>
      </w:ins>
      <w:ins w:author="Lean Nasser Carreon" w:date="2018-02-26T03:33:41.6006172" w:id="580696906">
        <w:r w:rsidRPr="74C744DD" w:rsidR="74C744DD">
          <w:rPr>
            <w:rFonts w:ascii="Times New Roman" w:hAnsi="Times New Roman" w:cs="Times New Roman"/>
            <w:i w:val="0"/>
            <w:iCs w:val="0"/>
            <w:sz w:val="24"/>
            <w:szCs w:val="24"/>
            <w:rPrChange w:author="Lean Nasser Carreon" w:date="2018-02-26T03:33:41.6006172" w:id="70566091">
              <w:rPr/>
            </w:rPrChange>
          </w:rPr>
          <w:t>l</w:t>
        </w:r>
        <w:r w:rsidRPr="74C744DD" w:rsidR="74C744DD">
          <w:rPr>
            <w:rFonts w:ascii="Times New Roman" w:hAnsi="Times New Roman" w:cs="Times New Roman"/>
            <w:i w:val="0"/>
            <w:iCs w:val="0"/>
            <w:sz w:val="24"/>
            <w:szCs w:val="24"/>
            <w:rPrChange w:author="Lean Nasser Carreon" w:date="2018-02-26T03:33:41.6006172" w:id="874328551">
              <w:rPr/>
            </w:rPrChange>
          </w:rPr>
          <w:t>u</w:t>
        </w:r>
        <w:r w:rsidRPr="74C744DD" w:rsidR="74C744DD">
          <w:rPr>
            <w:rFonts w:ascii="Times New Roman" w:hAnsi="Times New Roman" w:cs="Times New Roman"/>
            <w:i w:val="0"/>
            <w:iCs w:val="0"/>
            <w:sz w:val="24"/>
            <w:szCs w:val="24"/>
            <w:rPrChange w:author="Lean Nasser Carreon" w:date="2018-02-26T03:33:41.6006172" w:id="176474320">
              <w:rPr/>
            </w:rPrChange>
          </w:rPr>
          <w:t>s</w:t>
        </w:r>
        <w:r w:rsidRPr="74C744DD" w:rsidR="74C744DD">
          <w:rPr>
            <w:rFonts w:ascii="Times New Roman" w:hAnsi="Times New Roman" w:cs="Times New Roman"/>
            <w:i w:val="0"/>
            <w:iCs w:val="0"/>
            <w:sz w:val="24"/>
            <w:szCs w:val="24"/>
            <w:rPrChange w:author="Lean Nasser Carreon" w:date="2018-02-26T03:33:41.6006172" w:id="290156143">
              <w:rPr/>
            </w:rPrChange>
          </w:rPr>
          <w:t>ions</w:t>
        </w:r>
      </w:ins>
      <w:ins w:author="Lean Nasser Carreon" w:date="2018-02-26T03:33:10.7390733" w:id="1959216349">
        <w:r w:rsidRPr="74C744DD" w:rsidR="7B453182">
          <w:rPr>
            <w:rFonts w:ascii="Times New Roman" w:hAnsi="Times New Roman" w:cs="Times New Roman"/>
            <w:i w:val="0"/>
            <w:iCs w:val="0"/>
            <w:sz w:val="24"/>
            <w:szCs w:val="24"/>
            <w:rPrChange w:author="Lean Nasser Carreon" w:date="2018-02-26T03:33:41.6006172" w:id="1844466803">
              <w:rPr/>
            </w:rPrChange>
          </w:rPr>
          <w:t xml:space="preserve"> </w:t>
        </w:r>
      </w:ins>
      <w:ins w:author="Lean Nasser Carreon" w:date="2018-02-26T03:29:27.4145966" w:id="205299535">
        <w:r w:rsidRPr="74C744DD" w:rsidR="49351341">
          <w:rPr>
            <w:rFonts w:ascii="Times New Roman" w:hAnsi="Times New Roman" w:cs="Times New Roman"/>
            <w:i w:val="0"/>
            <w:iCs w:val="0"/>
            <w:sz w:val="24"/>
            <w:szCs w:val="24"/>
            <w:rPrChange w:author="Lean Nasser Carreon" w:date="2018-02-26T03:33:41.6006172" w:id="1713210858">
              <w:rPr/>
            </w:rPrChange>
          </w:rPr>
          <w:t xml:space="preserve">on the Attendance module, employees are still required to input their name on the module to log-in so that the system will count their hours of work. </w:t>
        </w:r>
      </w:ins>
    </w:p>
    <w:p w:rsidR="00220021" w:rsidP="7A85454B" w:rsidRDefault="009E3E0E" w14:paraId="4367C384" w14:noSpellErr="1" w14:textId="6706ED29">
      <w:pPr>
        <w:pStyle w:val="Normal"/>
        <w:spacing w:after="0" w:line="360" w:lineRule="auto"/>
        <w:ind w:left="0" w:firstLine="420"/>
        <w:rPr>
          <w:rFonts w:ascii="Times New Roman" w:hAnsi="Times New Roman" w:cs="Times New Roman"/>
          <w:i w:val="0"/>
          <w:iCs w:val="0"/>
          <w:sz w:val="24"/>
          <w:szCs w:val="24"/>
          <w:rPrChange w:author="Lean Nasser Carreon" w:date="2018-02-26T03:32:41.1554462" w:id="1715749075">
            <w:rPr/>
          </w:rPrChange>
        </w:rPr>
        <w:pPrChange w:author="Lean Nasser Carreon" w:date="2018-02-26T03:32:41.1554462" w:id="125">
          <w:pPr>
            <w:ind w:left="0" w:firstLine="417"/>
          </w:pPr>
        </w:pPrChange>
      </w:pPr>
      <w:ins w:author="Lean Nasser Carreon" w:date="2018-02-26T03:32:41.1554462" w:id="1816022889">
        <w:r w:rsidRPr="7A85454B" w:rsidR="7A85454B">
          <w:rPr>
            <w:i w:val="0"/>
            <w:iCs w:val="0"/>
            <w:rPrChange w:author="Lean Nasser Carreon" w:date="2018-02-26T03:32:41.1554462" w:id="532608780">
              <w:rPr/>
            </w:rPrChange>
          </w:rPr>
          <w:t xml:space="preserve">Having manual payroll can be very difficult and </w:t>
        </w:r>
        <w:r w:rsidRPr="7A85454B" w:rsidR="7A85454B">
          <w:rPr>
            <w:i w:val="0"/>
            <w:iCs w:val="0"/>
            <w:rPrChange w:author="Lean Nasser Carreon" w:date="2018-02-26T03:32:41.1554462" w:id="1940252839">
              <w:rPr/>
            </w:rPrChange>
          </w:rPr>
          <w:t>tim</w:t>
        </w:r>
      </w:ins>
      <w:ins w:author="Carreon" w:date="2018-02-06T21:38:00Z" w:id="2097884119">
        <w:r w:rsidRPr="7A85454B" w:rsidR="00220021">
          <w:rPr>
            <w:rFonts w:ascii="Times New Roman" w:hAnsi="Times New Roman" w:eastAsia="Times New Roman" w:cs="Times New Roman"/>
            <w:i w:val="0"/>
            <w:iCs w:val="0"/>
            <w:sz w:val="24"/>
            <w:szCs w:val="24"/>
            <w:rPrChange w:author="Lean Nasser Carreon" w:date="2018-02-26T03:32:41.1554462" w:id="779349946">
              <w:rPr>
                <w:rFonts w:ascii="Times New Roman" w:hAnsi="Times New Roman" w:eastAsia="Times New Roman" w:cs="Times New Roman"/>
                <w:i w:val="0"/>
                <w:sz w:val="24"/>
                <w:szCs w:val="24"/>
              </w:rPr>
            </w:rPrChange>
          </w:rPr>
          <w:t>e</w:t>
        </w:r>
        <w:r w:rsidRPr="7A85454B" w:rsidR="00220021">
          <w:rPr>
            <w:rFonts w:ascii="Times New Roman" w:hAnsi="Times New Roman" w:eastAsia="Times New Roman" w:cs="Times New Roman"/>
            <w:i w:val="0"/>
            <w:iCs w:val="0"/>
            <w:sz w:val="24"/>
            <w:szCs w:val="24"/>
            <w:rPrChange w:author="Lean Nasser Carreon" w:date="2018-02-26T03:32:41.1554462" w:id="1689065697">
              <w:rPr>
                <w:rFonts w:ascii="Times New Roman" w:hAnsi="Times New Roman" w:eastAsia="Times New Roman" w:cs="Times New Roman"/>
                <w:i w:val="0"/>
                <w:sz w:val="24"/>
                <w:szCs w:val="24"/>
              </w:rPr>
            </w:rPrChange>
          </w:rPr>
          <w:t xml:space="preserve"> consuming for both the Finance Department and employees.</w:t>
        </w:r>
        <w:r w:rsidRPr="7A85454B" w:rsidR="00220021">
          <w:rPr>
            <w:rFonts w:ascii="Times New Roman" w:hAnsi="Times New Roman" w:eastAsia="Times New Roman" w:cs="Times New Roman"/>
            <w:i w:val="0"/>
            <w:iCs w:val="0"/>
            <w:sz w:val="24"/>
            <w:szCs w:val="24"/>
            <w:rPrChange w:author="Lean Nasser Carreon" w:date="2018-02-26T03:32:41.1554462" w:id="477156046">
              <w:rPr>
                <w:rFonts w:ascii="Times New Roman" w:hAnsi="Times New Roman" w:eastAsia="Times New Roman" w:cs="Times New Roman"/>
                <w:i w:val="0"/>
                <w:sz w:val="24"/>
                <w:szCs w:val="24"/>
              </w:rPr>
            </w:rPrChange>
          </w:rPr>
          <w:t xml:space="preserve"> Records are stacked in the finance records and computations has errors. The payroll system will tackle all those problems by providing a</w:t>
        </w:r>
      </w:ins>
      <w:ins w:author="Carreon" w:date="2018-02-06T21:40:00Z" w:id="128">
        <w:r w:rsidRPr="7A85454B" w:rsidR="00220021">
          <w:rPr>
            <w:rFonts w:ascii="Times New Roman" w:hAnsi="Times New Roman" w:eastAsia="Times New Roman" w:cs="Times New Roman"/>
            <w:i w:val="0"/>
            <w:iCs w:val="0"/>
            <w:sz w:val="24"/>
            <w:szCs w:val="24"/>
            <w:rPrChange w:author="Lean Nasser Carreon" w:date="2018-02-26T03:32:41.1554462" w:id="367784428">
              <w:rPr>
                <w:rFonts w:ascii="Times New Roman" w:hAnsi="Times New Roman" w:eastAsia="Times New Roman" w:cs="Times New Roman"/>
                <w:i w:val="0"/>
                <w:sz w:val="24"/>
                <w:szCs w:val="24"/>
              </w:rPr>
            </w:rPrChange>
          </w:rPr>
          <w:t>n</w:t>
        </w:r>
      </w:ins>
      <w:ins w:author="Carreon" w:date="2018-02-06T21:38:00Z" w:id="129">
        <w:r w:rsidRPr="7A85454B" w:rsidR="00220021">
          <w:rPr>
            <w:rFonts w:ascii="Times New Roman" w:hAnsi="Times New Roman" w:eastAsia="Times New Roman" w:cs="Times New Roman"/>
            <w:i w:val="0"/>
            <w:iCs w:val="0"/>
            <w:sz w:val="24"/>
            <w:szCs w:val="24"/>
            <w:rPrChange w:author="Lean Nasser Carreon" w:date="2018-02-26T03:32:41.1554462" w:id="1256388416">
              <w:rPr>
                <w:rFonts w:ascii="Times New Roman" w:hAnsi="Times New Roman" w:eastAsia="Times New Roman" w:cs="Times New Roman"/>
                <w:i w:val="0"/>
                <w:sz w:val="24"/>
                <w:szCs w:val="24"/>
              </w:rPr>
            </w:rPrChange>
          </w:rPr>
          <w:t xml:space="preserve"> embedded syste</w:t>
        </w:r>
      </w:ins>
      <w:ins w:author="Carreon" w:date="2018-02-06T21:40:00Z" w:id="130">
        <w:r w:rsidRPr="7A85454B" w:rsidR="00220021">
          <w:rPr>
            <w:rFonts w:ascii="Times New Roman" w:hAnsi="Times New Roman" w:eastAsia="Times New Roman" w:cs="Times New Roman"/>
            <w:i w:val="0"/>
            <w:iCs w:val="0"/>
            <w:sz w:val="24"/>
            <w:szCs w:val="24"/>
            <w:rPrChange w:author="Lean Nasser Carreon" w:date="2018-02-26T03:32:41.1554462" w:id="871618151">
              <w:rPr>
                <w:rFonts w:ascii="Times New Roman" w:hAnsi="Times New Roman" w:eastAsia="Times New Roman" w:cs="Times New Roman"/>
                <w:i w:val="0"/>
                <w:sz w:val="24"/>
                <w:szCs w:val="24"/>
              </w:rPr>
            </w:rPrChange>
          </w:rPr>
          <w:t>m that contains all the payroll information of an employe</w:t>
        </w:r>
      </w:ins>
      <w:ins w:author="Carreon" w:date="2018-02-06T21:41:00Z" w:id="131">
        <w:r w:rsidRPr="7A85454B" w:rsidR="00220021">
          <w:rPr>
            <w:rFonts w:ascii="Times New Roman" w:hAnsi="Times New Roman" w:eastAsia="Times New Roman" w:cs="Times New Roman"/>
            <w:i w:val="0"/>
            <w:iCs w:val="0"/>
            <w:sz w:val="24"/>
            <w:szCs w:val="24"/>
            <w:rPrChange w:author="Lean Nasser Carreon" w:date="2018-02-26T03:32:41.1554462" w:id="425776173">
              <w:rPr>
                <w:rFonts w:ascii="Times New Roman" w:hAnsi="Times New Roman" w:eastAsia="Times New Roman" w:cs="Times New Roman"/>
                <w:i w:val="0"/>
                <w:sz w:val="24"/>
                <w:szCs w:val="24"/>
              </w:rPr>
            </w:rPrChange>
          </w:rPr>
          <w:t xml:space="preserve">e. Reports and pay slips will be sent via email to the employee and to officer that handles the reports and reports. There is a </w:t>
        </w:r>
      </w:ins>
      <w:ins w:author="Carreon" w:date="2018-02-06T21:44:00Z" w:id="132">
        <w:r w:rsidRPr="7A85454B" w:rsidR="00220021">
          <w:rPr>
            <w:rFonts w:ascii="Times New Roman" w:hAnsi="Times New Roman" w:eastAsia="Times New Roman" w:cs="Times New Roman"/>
            <w:i w:val="0"/>
            <w:iCs w:val="0"/>
            <w:sz w:val="24"/>
            <w:szCs w:val="24"/>
            <w:rPrChange w:author="Lean Nasser Carreon" w:date="2018-02-26T03:32:41.1554462" w:id="890023420">
              <w:rPr>
                <w:rFonts w:ascii="Times New Roman" w:hAnsi="Times New Roman" w:eastAsia="Times New Roman" w:cs="Times New Roman"/>
                <w:i w:val="0"/>
                <w:sz w:val="24"/>
                <w:szCs w:val="24"/>
              </w:rPr>
            </w:rPrChange>
          </w:rPr>
          <w:t>nested formula for a hassle-free computation that will surely decrease the amount of work to be done in the finance department.</w:t>
        </w:r>
      </w:ins>
    </w:p>
    <w:p w:rsidR="00220021" w:rsidP="0091789F" w:rsidRDefault="00220021" w14:paraId="7EC4726B" w14:textId="77777777">
      <w:pPr>
        <w:spacing w:after="0" w:line="360" w:lineRule="auto"/>
        <w:ind w:left="0" w:firstLine="420"/>
        <w:rPr>
          <w:rFonts w:ascii="Times New Roman" w:hAnsi="Times New Roman" w:cs="Times New Roman"/>
          <w:i w:val="0"/>
          <w:sz w:val="24"/>
          <w:szCs w:val="24"/>
        </w:rPr>
        <w:pPrChange w:author="Latasha Carreon" w:date="2018-02-05T12:28:00Z" w:id="133">
          <w:pPr>
            <w:ind w:left="0" w:firstLine="417"/>
          </w:pPr>
        </w:pPrChange>
      </w:pPr>
    </w:p>
    <w:p w:rsidR="009E3E0E" w:rsidP="009E3E0E" w:rsidRDefault="009E3E0E" w14:paraId="51668069" w14:textId="77777777">
      <w:pPr>
        <w:rPr>
          <w:rFonts w:ascii="Times New Roman" w:hAnsi="Times New Roman" w:cs="Times New Roman"/>
          <w:i w:val="0"/>
          <w:sz w:val="24"/>
          <w:szCs w:val="24"/>
        </w:rPr>
      </w:pPr>
    </w:p>
    <w:p w:rsidR="009E3E0E" w:rsidP="009E3E0E" w:rsidRDefault="009E3E0E" w14:paraId="64591AA1" w14:textId="77777777">
      <w:pPr>
        <w:rPr>
          <w:rFonts w:ascii="Times New Roman" w:hAnsi="Times New Roman" w:cs="Times New Roman"/>
          <w:i w:val="0"/>
          <w:sz w:val="24"/>
          <w:szCs w:val="24"/>
        </w:rPr>
      </w:pPr>
    </w:p>
    <w:p w:rsidRPr="007E1062" w:rsidR="009E3E0E" w:rsidP="009E3E0E" w:rsidRDefault="009E3E0E" w14:paraId="495F6E33" w14:textId="77777777">
      <w:pPr>
        <w:rPr>
          <w:rFonts w:ascii="Times New Roman" w:hAnsi="Times New Roman" w:cs="Times New Roman"/>
          <w:i w:val="0"/>
          <w:sz w:val="24"/>
          <w:szCs w:val="24"/>
        </w:rPr>
      </w:pPr>
    </w:p>
    <w:p w:rsidRPr="007E1062" w:rsidR="009E3E0E" w:rsidP="009E3E0E" w:rsidRDefault="009E3E0E" w14:paraId="6D1380F4" w14:textId="77777777" w14:noSpellErr="1">
      <w:pPr>
        <w:pStyle w:val="Heading2"/>
        <w:numPr>
          <w:ilvl w:val="1"/>
          <w:numId w:val="4"/>
        </w:numPr>
        <w:ind w:left="561" w:hanging="576"/>
        <w:rPr>
          <w:sz w:val="36"/>
          <w:szCs w:val="36"/>
        </w:rPr>
      </w:pPr>
      <w:bookmarkStart w:name="_Toc9137" w:id="134"/>
      <w:r w:rsidRPr="007E1062">
        <w:rPr>
          <w:sz w:val="36"/>
          <w:szCs w:val="36"/>
        </w:rPr>
        <w:t xml:space="preserve">Stakeholder Profiles </w:t>
      </w:r>
      <w:bookmarkEnd w:id="134"/>
    </w:p>
    <w:p w:rsidR="009E3E0E" w:rsidP="009E3E0E" w:rsidRDefault="009E3E0E" w14:paraId="2046F619" w14:textId="77777777">
      <w:pPr>
        <w:spacing w:after="0" w:line="259" w:lineRule="auto"/>
        <w:ind w:left="0" w:firstLine="0"/>
      </w:pPr>
    </w:p>
    <w:tbl>
      <w:tblPr>
        <w:tblStyle w:val="TableGrid"/>
        <w:tblW w:w="9109" w:type="dxa"/>
        <w:tblInd w:w="-109" w:type="dxa"/>
        <w:tblCellMar>
          <w:top w:w="8" w:type="dxa"/>
          <w:left w:w="108" w:type="dxa"/>
          <w:right w:w="84" w:type="dxa"/>
        </w:tblCellMar>
        <w:tblLook w:val="04A0" w:firstRow="1" w:lastRow="0" w:firstColumn="1" w:lastColumn="0" w:noHBand="0" w:noVBand="1"/>
      </w:tblPr>
      <w:tblGrid>
        <w:gridCol w:w="1663"/>
        <w:gridCol w:w="1432"/>
        <w:gridCol w:w="2031"/>
        <w:gridCol w:w="2289"/>
        <w:gridCol w:w="1694"/>
      </w:tblGrid>
      <w:tr w:rsidR="009E3E0E" w:rsidTr="49351341" w14:paraId="1422B531" w14:textId="77777777">
        <w:trPr>
          <w:trHeight w:val="540"/>
        </w:trPr>
        <w:tc>
          <w:tcPr>
            <w:tcW w:w="1549"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Change w:author="Lean Nasser Carreon" w:date="2018-02-26T03:29:27.4145966" w:id="1998612588">
              <w:tcPr>
                <w:tcW w:w="1549" w:type="dxa"/>
                <w:tcBorders>
                  <w:top w:val="single" w:color="000000" w:sz="12" w:space="0"/>
                  <w:left w:val="single" w:color="000000" w:sz="12" w:space="0"/>
                  <w:bottom w:val="double" w:color="000000" w:sz="12" w:space="0"/>
                  <w:right w:val="single" w:color="000000" w:sz="6" w:space="0"/>
                </w:tcBorders>
              </w:tcPr>
            </w:tcPrChange>
          </w:tcPr>
          <w:p w:rsidR="009E3E0E" w:rsidP="00447668" w:rsidRDefault="009E3E0E" w14:paraId="5D5BCE75" w14:textId="77777777">
            <w:pPr>
              <w:spacing w:after="0" w:line="259" w:lineRule="auto"/>
              <w:ind w:left="38" w:firstLine="0"/>
              <w:jc w:val="center"/>
            </w:pPr>
          </w:p>
          <w:p w:rsidR="009E3E0E" w:rsidP="00447668" w:rsidRDefault="009E3E0E" w14:paraId="260C533E" w14:textId="77777777" w14:noSpellErr="1">
            <w:pPr>
              <w:spacing w:after="0" w:line="259" w:lineRule="auto"/>
              <w:ind w:left="37" w:firstLine="0"/>
            </w:pPr>
            <w:r w:rsidRPr="49351341">
              <w:rPr>
                <w:b w:val="1"/>
                <w:bCs w:val="1"/>
                <w:rPrChange w:author="Lean Nasser Carreon" w:date="2018-02-26T03:29:27.4145966" w:id="966036838">
                  <w:rPr>
                    <w:b/>
                  </w:rPr>
                </w:rPrChange>
              </w:rPr>
              <w:t xml:space="preserve">Stakeholder </w:t>
            </w:r>
          </w:p>
        </w:tc>
        <w:tc>
          <w:tcPr>
            <w:tcW w:w="14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23520182">
              <w:tcPr>
                <w:tcW w:w="144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41E24B36" w14:textId="77777777" w14:noSpellErr="1">
            <w:pPr>
              <w:spacing w:after="0" w:line="259" w:lineRule="auto"/>
              <w:ind w:left="26" w:firstLine="0"/>
              <w:jc w:val="center"/>
            </w:pPr>
            <w:r w:rsidRPr="49351341">
              <w:rPr>
                <w:b w:val="1"/>
                <w:bCs w:val="1"/>
                <w:rPrChange w:author="Lean Nasser Carreon" w:date="2018-02-26T03:29:27.4145966" w:id="1820376361">
                  <w:rPr>
                    <w:b/>
                  </w:rPr>
                </w:rPrChange>
              </w:rPr>
              <w:t xml:space="preserve">Major Value </w:t>
            </w:r>
          </w:p>
        </w:tc>
        <w:tc>
          <w:tcPr>
            <w:tcW w:w="207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1082322876">
              <w:tcPr>
                <w:tcW w:w="207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216C40B8" w14:textId="77777777">
            <w:pPr>
              <w:spacing w:after="0" w:line="259" w:lineRule="auto"/>
              <w:ind w:left="36" w:firstLine="0"/>
              <w:jc w:val="center"/>
            </w:pPr>
          </w:p>
          <w:p w:rsidR="009E3E0E" w:rsidP="00447668" w:rsidRDefault="009E3E0E" w14:paraId="50FB8E1C" w14:textId="77777777" w14:noSpellErr="1">
            <w:pPr>
              <w:spacing w:after="0" w:line="259" w:lineRule="auto"/>
              <w:ind w:left="0" w:right="26" w:firstLine="0"/>
              <w:jc w:val="center"/>
            </w:pPr>
            <w:r w:rsidRPr="49351341">
              <w:rPr>
                <w:b w:val="1"/>
                <w:bCs w:val="1"/>
                <w:rPrChange w:author="Lean Nasser Carreon" w:date="2018-02-26T03:29:27.4145966" w:id="1776695858">
                  <w:rPr>
                    <w:b/>
                  </w:rPr>
                </w:rPrChange>
              </w:rPr>
              <w:t xml:space="preserve">Attitudes </w:t>
            </w:r>
          </w:p>
        </w:tc>
        <w:tc>
          <w:tcPr>
            <w:tcW w:w="23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1582460752">
              <w:tcPr>
                <w:tcW w:w="234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5D87BC02" w14:textId="77777777">
            <w:pPr>
              <w:spacing w:after="0" w:line="259" w:lineRule="auto"/>
              <w:ind w:left="37" w:firstLine="0"/>
              <w:jc w:val="center"/>
            </w:pPr>
          </w:p>
          <w:p w:rsidR="009E3E0E" w:rsidP="00447668" w:rsidRDefault="009E3E0E" w14:paraId="3B4491E3" w14:textId="77777777" w14:noSpellErr="1">
            <w:pPr>
              <w:spacing w:after="0" w:line="259" w:lineRule="auto"/>
              <w:ind w:left="0" w:right="25" w:firstLine="0"/>
              <w:jc w:val="center"/>
            </w:pPr>
            <w:r w:rsidRPr="49351341">
              <w:rPr>
                <w:b w:val="1"/>
                <w:bCs w:val="1"/>
                <w:rPrChange w:author="Lean Nasser Carreon" w:date="2018-02-26T03:29:27.4145966" w:id="1684780682">
                  <w:rPr>
                    <w:b/>
                  </w:rPr>
                </w:rPrChange>
              </w:rPr>
              <w:t xml:space="preserve">Major Interests </w:t>
            </w:r>
          </w:p>
        </w:tc>
        <w:tc>
          <w:tcPr>
            <w:tcW w:w="1709"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Change w:author="Lean Nasser Carreon" w:date="2018-02-26T03:29:27.4145966" w:id="1454526468">
              <w:tcPr>
                <w:tcW w:w="1709" w:type="dxa"/>
                <w:tcBorders>
                  <w:top w:val="single" w:color="000000" w:sz="12" w:space="0"/>
                  <w:left w:val="single" w:color="000000" w:sz="6" w:space="0"/>
                  <w:bottom w:val="double" w:color="000000" w:sz="12" w:space="0"/>
                  <w:right w:val="single" w:color="000000" w:sz="12" w:space="0"/>
                </w:tcBorders>
              </w:tcPr>
            </w:tcPrChange>
          </w:tcPr>
          <w:p w:rsidR="009E3E0E" w:rsidP="00447668" w:rsidRDefault="009E3E0E" w14:paraId="509D804A" w14:textId="77777777">
            <w:pPr>
              <w:spacing w:after="0" w:line="259" w:lineRule="auto"/>
              <w:ind w:left="37" w:firstLine="0"/>
              <w:jc w:val="center"/>
            </w:pPr>
          </w:p>
          <w:p w:rsidR="009E3E0E" w:rsidP="00447668" w:rsidRDefault="009E3E0E" w14:paraId="454F7405" w14:textId="77777777" w14:noSpellErr="1">
            <w:pPr>
              <w:spacing w:after="0" w:line="259" w:lineRule="auto"/>
              <w:ind w:left="0" w:right="25" w:firstLine="0"/>
              <w:jc w:val="center"/>
            </w:pPr>
            <w:r w:rsidRPr="49351341">
              <w:rPr>
                <w:b w:val="1"/>
                <w:bCs w:val="1"/>
                <w:rPrChange w:author="Lean Nasser Carreon" w:date="2018-02-26T03:29:27.4145966" w:id="2089765026">
                  <w:rPr>
                    <w:b/>
                  </w:rPr>
                </w:rPrChange>
              </w:rPr>
              <w:t xml:space="preserve">Constraints </w:t>
            </w:r>
          </w:p>
        </w:tc>
      </w:tr>
      <w:tr w:rsidR="009E3E0E" w:rsidTr="49351341" w14:paraId="716F3C32" w14:textId="77777777">
        <w:trPr>
          <w:trHeight w:val="1052"/>
        </w:trPr>
        <w:tc>
          <w:tcPr>
            <w:tcW w:w="1549"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980974652">
              <w:tcPr>
                <w:tcW w:w="1549" w:type="dxa"/>
                <w:tcBorders>
                  <w:top w:val="double" w:color="000000" w:sz="12" w:space="0"/>
                  <w:left w:val="single" w:color="000000" w:sz="12" w:space="0"/>
                  <w:bottom w:val="single" w:color="000000" w:sz="6" w:space="0"/>
                  <w:right w:val="single" w:color="000000" w:sz="6" w:space="0"/>
                </w:tcBorders>
              </w:tcPr>
            </w:tcPrChange>
          </w:tcPr>
          <w:p w:rsidRPr="00C32CAE" w:rsidR="009E3E0E" w:rsidP="49351341" w:rsidRDefault="009E3E0E" w14:paraId="128DD652" w14:textId="77777777" w14:noSpellErr="1">
            <w:pPr>
              <w:spacing w:after="0" w:line="259" w:lineRule="auto"/>
              <w:ind w:left="1" w:firstLine="0"/>
              <w:rPr>
                <w:rFonts w:ascii="Calibri" w:hAnsi="Calibri" w:cs="Calibri" w:asciiTheme="minorAscii" w:hAnsiTheme="minorAscii" w:cstheme="minorAscii"/>
                <w:i w:val="0"/>
                <w:iCs w:val="0"/>
                <w:rPrChange w:author="Lean Nasser Carreon" w:date="2018-02-26T03:29:27.4145966" w:id="806001474">
                  <w:rPr/>
                </w:rPrChange>
              </w:rPr>
              <w:pPrChange w:author="Lean Nasser Carreon" w:date="2018-02-26T03:29:27.4145966" w:id="1853297644">
                <w:pPr>
                  <w:ind w:left="1" w:firstLine="0"/>
                </w:pPr>
              </w:pPrChange>
            </w:pPr>
            <w:r w:rsidRPr="49351341">
              <w:rPr>
                <w:rFonts w:ascii="Calibri" w:hAnsi="Calibri" w:cs="Calibri" w:asciiTheme="minorAscii" w:hAnsiTheme="minorAscii" w:cstheme="minorAscii"/>
                <w:i w:val="0"/>
                <w:iCs w:val="0"/>
                <w:rPrChange w:author="Lean Nasser Carreon" w:date="2018-02-26T03:29:27.4145966" w:id="127843740">
                  <w:rPr>
                    <w:rFonts w:asciiTheme="minorHAnsi" w:hAnsiTheme="minorHAnsi" w:cstheme="minorHAnsi"/>
                    <w:i w:val="0"/>
                  </w:rPr>
                </w:rPrChange>
              </w:rPr>
              <w:t>Development Team</w:t>
            </w:r>
          </w:p>
        </w:tc>
        <w:tc>
          <w:tcPr>
            <w:tcW w:w="14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688389875">
              <w:tcPr>
                <w:tcW w:w="1440" w:type="dxa"/>
                <w:tcBorders>
                  <w:top w:val="double" w:color="000000" w:sz="12" w:space="0"/>
                  <w:left w:val="single" w:color="000000" w:sz="6" w:space="0"/>
                  <w:bottom w:val="single" w:color="000000" w:sz="6" w:space="0"/>
                  <w:right w:val="single" w:color="000000" w:sz="6" w:space="0"/>
                </w:tcBorders>
              </w:tcPr>
            </w:tcPrChange>
          </w:tcPr>
          <w:p w:rsidRPr="00C32CAE" w:rsidR="009E3E0E" w:rsidP="49351341" w:rsidRDefault="009E3E0E" w14:paraId="6663C022"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2124258657">
                  <w:rPr/>
                </w:rPrChange>
              </w:rPr>
              <w:pPrChange w:author="Lean Nasser Carreon" w:date="2018-02-26T03:29:27.4145966" w:id="1993421854">
                <w:pPr>
                  <w:ind w:left="0" w:firstLine="0"/>
                </w:pPr>
              </w:pPrChange>
            </w:pPr>
            <w:r w:rsidRPr="49351341">
              <w:rPr>
                <w:rFonts w:ascii="Calibri" w:hAnsi="Calibri" w:cs="Calibri" w:asciiTheme="minorAscii" w:hAnsiTheme="minorAscii" w:cstheme="minorAscii"/>
                <w:i w:val="0"/>
                <w:iCs w:val="0"/>
                <w:rPrChange w:author="Lean Nasser Carreon" w:date="2018-02-26T03:29:27.4145966" w:id="1074372215">
                  <w:rPr>
                    <w:rFonts w:asciiTheme="minorHAnsi" w:hAnsiTheme="minorHAnsi" w:cstheme="minorHAnsi"/>
                    <w:i w:val="0"/>
                  </w:rPr>
                </w:rPrChange>
              </w:rPr>
              <w:t>Develop a system</w:t>
            </w:r>
          </w:p>
        </w:tc>
        <w:tc>
          <w:tcPr>
            <w:tcW w:w="207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879646620">
              <w:tcPr>
                <w:tcW w:w="2070" w:type="dxa"/>
                <w:tcBorders>
                  <w:top w:val="double" w:color="000000" w:sz="12" w:space="0"/>
                  <w:left w:val="single" w:color="000000" w:sz="6" w:space="0"/>
                  <w:bottom w:val="single" w:color="000000" w:sz="6" w:space="0"/>
                  <w:right w:val="single" w:color="000000" w:sz="6" w:space="0"/>
                </w:tcBorders>
              </w:tcPr>
            </w:tcPrChange>
          </w:tcPr>
          <w:p w:rsidRPr="00C32CAE" w:rsidR="009E3E0E" w:rsidP="49351341" w:rsidRDefault="009E3E0E" w14:paraId="1BCEC8F9"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887396134">
                  <w:rPr/>
                </w:rPrChange>
              </w:rPr>
              <w:pPrChange w:author="Lean Nasser Carreon" w:date="2018-02-26T03:29:27.4145966" w:id="741539141">
                <w:pPr>
                  <w:ind w:left="0" w:firstLine="0"/>
                </w:pPr>
              </w:pPrChange>
            </w:pPr>
            <w:r w:rsidRPr="49351341">
              <w:rPr>
                <w:rFonts w:ascii="Calibri" w:hAnsi="Calibri" w:cs="Calibri" w:asciiTheme="minorAscii" w:hAnsiTheme="minorAscii" w:cstheme="minorAscii"/>
                <w:i w:val="0"/>
                <w:iCs w:val="0"/>
                <w:rPrChange w:author="Lean Nasser Carreon" w:date="2018-02-26T03:29:27.4145966" w:id="634556487">
                  <w:rPr>
                    <w:rFonts w:asciiTheme="minorHAnsi" w:hAnsiTheme="minorHAnsi" w:cstheme="minorHAnsi"/>
                    <w:i w:val="0"/>
                  </w:rPr>
                </w:rPrChange>
              </w:rPr>
              <w:t>Confirm the modules needed and develop them</w:t>
            </w:r>
          </w:p>
        </w:tc>
        <w:tc>
          <w:tcPr>
            <w:tcW w:w="23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726241537">
              <w:tcPr>
                <w:tcW w:w="2340" w:type="dxa"/>
                <w:tcBorders>
                  <w:top w:val="double" w:color="000000" w:sz="12" w:space="0"/>
                  <w:left w:val="single" w:color="000000" w:sz="6" w:space="0"/>
                  <w:bottom w:val="single" w:color="000000" w:sz="6" w:space="0"/>
                  <w:right w:val="single" w:color="000000" w:sz="6" w:space="0"/>
                </w:tcBorders>
              </w:tcPr>
            </w:tcPrChange>
          </w:tcPr>
          <w:p w:rsidRPr="00C32CAE" w:rsidR="009E3E0E" w:rsidP="49351341" w:rsidRDefault="009E3E0E" w14:paraId="6700AC28"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794229411">
                  <w:rPr/>
                </w:rPrChange>
              </w:rPr>
              <w:pPrChange w:author="Lean Nasser Carreon" w:date="2018-02-26T03:29:27.4145966" w:id="1000791150">
                <w:pPr>
                  <w:ind w:left="0" w:firstLine="0"/>
                </w:pPr>
              </w:pPrChange>
            </w:pPr>
            <w:r w:rsidRPr="49351341">
              <w:rPr>
                <w:rFonts w:ascii="Calibri" w:hAnsi="Calibri" w:cs="Calibri" w:asciiTheme="minorAscii" w:hAnsiTheme="minorAscii" w:cstheme="minorAscii"/>
                <w:i w:val="0"/>
                <w:iCs w:val="0"/>
                <w:rPrChange w:author="Lean Nasser Carreon" w:date="2018-02-26T03:29:27.4145966" w:id="448059284">
                  <w:rPr>
                    <w:rFonts w:asciiTheme="minorHAnsi" w:hAnsiTheme="minorHAnsi" w:cstheme="minorHAnsi"/>
                    <w:i w:val="0"/>
                  </w:rPr>
                </w:rPrChange>
              </w:rPr>
              <w:t>Meet the pre-requisites and requirements of the client</w:t>
            </w:r>
          </w:p>
        </w:tc>
        <w:tc>
          <w:tcPr>
            <w:tcW w:w="1709"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815815785">
              <w:tcPr>
                <w:tcW w:w="1709" w:type="dxa"/>
                <w:tcBorders>
                  <w:top w:val="double" w:color="000000" w:sz="12" w:space="0"/>
                  <w:left w:val="single" w:color="000000" w:sz="6" w:space="0"/>
                  <w:bottom w:val="single" w:color="000000" w:sz="6" w:space="0"/>
                  <w:right w:val="single" w:color="000000" w:sz="12" w:space="0"/>
                </w:tcBorders>
              </w:tcPr>
            </w:tcPrChange>
          </w:tcPr>
          <w:p w:rsidRPr="00C32CAE" w:rsidR="009E3E0E" w:rsidP="49351341" w:rsidRDefault="009E3E0E" w14:paraId="1FD9611C"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538913431">
                  <w:rPr/>
                </w:rPrChange>
              </w:rPr>
              <w:pPrChange w:author="Lean Nasser Carreon" w:date="2018-02-26T03:29:27.4145966" w:id="1956169625">
                <w:pPr>
                  <w:ind w:left="0" w:firstLine="0"/>
                </w:pPr>
              </w:pPrChange>
            </w:pPr>
            <w:r w:rsidRPr="49351341">
              <w:rPr>
                <w:rFonts w:ascii="Calibri" w:hAnsi="Calibri" w:cs="Calibri" w:asciiTheme="minorAscii" w:hAnsiTheme="minorAscii" w:cstheme="minorAscii"/>
                <w:i w:val="0"/>
                <w:iCs w:val="0"/>
                <w:rPrChange w:author="Lean Nasser Carreon" w:date="2018-02-26T03:29:27.4145966" w:id="40120826">
                  <w:rPr>
                    <w:rFonts w:asciiTheme="minorHAnsi" w:hAnsiTheme="minorHAnsi" w:cstheme="minorHAnsi"/>
                    <w:i w:val="0"/>
                  </w:rPr>
                </w:rPrChange>
              </w:rPr>
              <w:t>Time and Quality</w:t>
            </w:r>
          </w:p>
        </w:tc>
      </w:tr>
      <w:tr w:rsidR="009E3E0E" w:rsidTr="49351341" w14:paraId="29E3EA6E" w14:textId="77777777">
        <w:trPr>
          <w:trHeight w:val="775"/>
        </w:trPr>
        <w:tc>
          <w:tcPr>
            <w:tcW w:w="154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1096865855">
              <w:tcPr>
                <w:tcW w:w="1549" w:type="dxa"/>
                <w:tcBorders>
                  <w:top w:val="single" w:color="000000" w:sz="6" w:space="0"/>
                  <w:left w:val="single" w:color="000000" w:sz="12" w:space="0"/>
                  <w:bottom w:val="single" w:color="000000" w:sz="6" w:space="0"/>
                  <w:right w:val="single" w:color="000000" w:sz="6" w:space="0"/>
                </w:tcBorders>
              </w:tcPr>
            </w:tcPrChange>
          </w:tcPr>
          <w:p w:rsidRPr="00C32CAE" w:rsidR="009E3E0E" w:rsidP="49351341" w:rsidRDefault="009E3E0E" w14:paraId="53653FE0" w14:textId="77777777" w14:noSpellErr="1">
            <w:pPr>
              <w:spacing w:after="0" w:line="259" w:lineRule="auto"/>
              <w:ind w:left="1" w:firstLine="0"/>
              <w:rPr>
                <w:rFonts w:ascii="Calibri" w:hAnsi="Calibri" w:cs="Calibri" w:asciiTheme="minorAscii" w:hAnsiTheme="minorAscii" w:cstheme="minorAscii"/>
                <w:i w:val="0"/>
                <w:iCs w:val="0"/>
                <w:rPrChange w:author="Lean Nasser Carreon" w:date="2018-02-26T03:29:27.4145966" w:id="2088288218">
                  <w:rPr/>
                </w:rPrChange>
              </w:rPr>
              <w:pPrChange w:author="Lean Nasser Carreon" w:date="2018-02-26T03:29:27.4145966" w:id="1609847722">
                <w:pPr>
                  <w:ind w:left="1" w:firstLine="0"/>
                </w:pPr>
              </w:pPrChange>
            </w:pPr>
            <w:r w:rsidRPr="49351341">
              <w:rPr>
                <w:rFonts w:ascii="Calibri" w:hAnsi="Calibri" w:cs="Calibri" w:asciiTheme="minorAscii" w:hAnsiTheme="minorAscii" w:cstheme="minorAscii"/>
                <w:i w:val="0"/>
                <w:iCs w:val="0"/>
                <w:sz w:val="20"/>
                <w:szCs w:val="20"/>
                <w:rPrChange w:author="Lean Nasser Carreon" w:date="2018-02-26T03:29:27.4145966" w:id="459426102">
                  <w:rPr>
                    <w:rFonts w:asciiTheme="minorHAnsi" w:hAnsiTheme="minorHAnsi" w:cstheme="minorHAnsi"/>
                    <w:i w:val="0"/>
                    <w:sz w:val="20"/>
                  </w:rPr>
                </w:rPrChange>
              </w:rPr>
              <w:t>D’CARMELITE SCHOOL/FINANCE DEPARTMENT</w:t>
            </w:r>
          </w:p>
        </w:tc>
        <w:tc>
          <w:tcPr>
            <w:tcW w:w="14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27675444">
              <w:tcPr>
                <w:tcW w:w="1440" w:type="dxa"/>
                <w:tcBorders>
                  <w:top w:val="single" w:color="000000" w:sz="6" w:space="0"/>
                  <w:left w:val="single" w:color="000000" w:sz="6" w:space="0"/>
                  <w:bottom w:val="single" w:color="000000" w:sz="6" w:space="0"/>
                  <w:right w:val="single" w:color="000000" w:sz="6" w:space="0"/>
                </w:tcBorders>
              </w:tcPr>
            </w:tcPrChange>
          </w:tcPr>
          <w:p w:rsidRPr="00C32CAE" w:rsidR="009E3E0E" w:rsidP="49351341" w:rsidRDefault="009E3E0E" w14:paraId="6E505C00"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291660040">
                  <w:rPr/>
                </w:rPrChange>
              </w:rPr>
              <w:pPrChange w:author="Lean Nasser Carreon" w:date="2018-02-26T03:29:27.4145966" w:id="548812484">
                <w:pPr>
                  <w:ind w:left="0" w:firstLine="0"/>
                </w:pPr>
              </w:pPrChange>
            </w:pPr>
            <w:r w:rsidRPr="49351341">
              <w:rPr>
                <w:rFonts w:ascii="Calibri" w:hAnsi="Calibri" w:cs="Calibri" w:asciiTheme="minorAscii" w:hAnsiTheme="minorAscii" w:cstheme="minorAscii"/>
                <w:i w:val="0"/>
                <w:iCs w:val="0"/>
                <w:sz w:val="20"/>
                <w:szCs w:val="20"/>
                <w:rPrChange w:author="Lean Nasser Carreon" w:date="2018-02-26T03:29:27.4145966" w:id="928644852">
                  <w:rPr>
                    <w:rFonts w:asciiTheme="minorHAnsi" w:hAnsiTheme="minorHAnsi" w:cstheme="minorHAnsi"/>
                    <w:i w:val="0"/>
                    <w:sz w:val="20"/>
                  </w:rPr>
                </w:rPrChange>
              </w:rPr>
              <w:t>Decrease the amount of work to be done</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217071408">
              <w:tcPr>
                <w:tcW w:w="2070" w:type="dxa"/>
                <w:tcBorders>
                  <w:top w:val="single" w:color="000000" w:sz="6" w:space="0"/>
                  <w:left w:val="single" w:color="000000" w:sz="6" w:space="0"/>
                  <w:bottom w:val="single" w:color="000000" w:sz="6" w:space="0"/>
                  <w:right w:val="single" w:color="000000" w:sz="6" w:space="0"/>
                </w:tcBorders>
              </w:tcPr>
            </w:tcPrChange>
          </w:tcPr>
          <w:p w:rsidRPr="00C32CAE" w:rsidR="009E3E0E" w:rsidP="00447668" w:rsidRDefault="009E3E0E" w14:paraId="1BE64DDC" w14:textId="77777777">
            <w:pPr>
              <w:spacing w:after="0" w:line="259" w:lineRule="auto"/>
              <w:ind w:left="0" w:firstLine="0"/>
              <w:rPr>
                <w:rFonts w:asciiTheme="minorHAnsi" w:hAnsiTheme="minorHAnsi" w:cstheme="minorHAnsi"/>
                <w:i w:val="0"/>
              </w:rPr>
            </w:pP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987780660">
              <w:tcPr>
                <w:tcW w:w="2340" w:type="dxa"/>
                <w:tcBorders>
                  <w:top w:val="single" w:color="000000" w:sz="6" w:space="0"/>
                  <w:left w:val="single" w:color="000000" w:sz="6" w:space="0"/>
                  <w:bottom w:val="single" w:color="000000" w:sz="6" w:space="0"/>
                  <w:right w:val="single" w:color="000000" w:sz="6" w:space="0"/>
                </w:tcBorders>
              </w:tcPr>
            </w:tcPrChange>
          </w:tcPr>
          <w:p w:rsidRPr="00C32CAE" w:rsidR="009E3E0E" w:rsidP="49351341" w:rsidRDefault="009E3E0E" w14:paraId="6D45AD16"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342857636">
                  <w:rPr/>
                </w:rPrChange>
              </w:rPr>
              <w:pPrChange w:author="Lean Nasser Carreon" w:date="2018-02-26T03:29:27.4145966" w:id="1472670241">
                <w:pPr>
                  <w:ind w:left="0" w:firstLine="0"/>
                </w:pPr>
              </w:pPrChange>
            </w:pPr>
            <w:r w:rsidRPr="49351341">
              <w:rPr>
                <w:rFonts w:ascii="Calibri" w:hAnsi="Calibri" w:cs="Calibri" w:asciiTheme="minorAscii" w:hAnsiTheme="minorAscii" w:cstheme="minorAscii"/>
                <w:i w:val="0"/>
                <w:iCs w:val="0"/>
                <w:sz w:val="20"/>
                <w:szCs w:val="20"/>
                <w:rPrChange w:author="Lean Nasser Carreon" w:date="2018-02-26T03:29:27.4145966" w:id="1778327141">
                  <w:rPr>
                    <w:rFonts w:asciiTheme="minorHAnsi" w:hAnsiTheme="minorHAnsi" w:cstheme="minorHAnsi"/>
                    <w:i w:val="0"/>
                    <w:sz w:val="20"/>
                  </w:rPr>
                </w:rPrChange>
              </w:rPr>
              <w:t>Easy to use Desktop Application, record keeping, attendance tracker.</w:t>
            </w:r>
          </w:p>
        </w:tc>
        <w:tc>
          <w:tcPr>
            <w:tcW w:w="1709"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582814354">
              <w:tcPr>
                <w:tcW w:w="1709" w:type="dxa"/>
                <w:tcBorders>
                  <w:top w:val="single" w:color="000000" w:sz="6" w:space="0"/>
                  <w:left w:val="single" w:color="000000" w:sz="6" w:space="0"/>
                  <w:bottom w:val="single" w:color="000000" w:sz="6" w:space="0"/>
                  <w:right w:val="single" w:color="000000" w:sz="12" w:space="0"/>
                </w:tcBorders>
              </w:tcPr>
            </w:tcPrChange>
          </w:tcPr>
          <w:p w:rsidRPr="00C32CAE" w:rsidR="009E3E0E" w:rsidP="49351341" w:rsidRDefault="009E3E0E" w14:paraId="250E1FBA" w14:textId="77777777" w14:noSpellErr="1">
            <w:pPr>
              <w:spacing w:after="0" w:line="259" w:lineRule="auto"/>
              <w:ind w:left="0" w:right="15" w:firstLine="0"/>
              <w:rPr>
                <w:rFonts w:ascii="Calibri" w:hAnsi="Calibri" w:cs="Calibri" w:asciiTheme="minorAscii" w:hAnsiTheme="minorAscii" w:cstheme="minorAscii"/>
                <w:i w:val="0"/>
                <w:iCs w:val="0"/>
                <w:rPrChange w:author="Lean Nasser Carreon" w:date="2018-02-26T03:29:27.4145966" w:id="982191465">
                  <w:rPr/>
                </w:rPrChange>
              </w:rPr>
              <w:pPrChange w:author="Lean Nasser Carreon" w:date="2018-02-26T03:29:27.4145966" w:id="1469105283">
                <w:pPr>
                  <w:ind w:left="0" w:right="15" w:firstLine="0"/>
                </w:pPr>
              </w:pPrChange>
            </w:pPr>
            <w:r w:rsidRPr="49351341">
              <w:rPr>
                <w:rFonts w:ascii="Calibri" w:hAnsi="Calibri" w:cs="Calibri" w:asciiTheme="minorAscii" w:hAnsiTheme="minorAscii" w:cstheme="minorAscii"/>
                <w:i w:val="0"/>
                <w:iCs w:val="0"/>
                <w:sz w:val="20"/>
                <w:szCs w:val="20"/>
                <w:rPrChange w:author="Lean Nasser Carreon" w:date="2018-02-26T03:29:27.4145966" w:id="489461849">
                  <w:rPr>
                    <w:rFonts w:asciiTheme="minorHAnsi" w:hAnsiTheme="minorHAnsi" w:cstheme="minorHAnsi"/>
                    <w:i w:val="0"/>
                    <w:sz w:val="20"/>
                  </w:rPr>
                </w:rPrChange>
              </w:rPr>
              <w:t>Quality and Risks</w:t>
            </w:r>
          </w:p>
        </w:tc>
      </w:tr>
      <w:tr w:rsidR="009E3E0E" w:rsidTr="49351341" w14:paraId="205E5EB6" w14:textId="77777777">
        <w:trPr>
          <w:trHeight w:val="1022"/>
        </w:trPr>
        <w:tc>
          <w:tcPr>
            <w:tcW w:w="1549"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Change w:author="Lean Nasser Carreon" w:date="2018-02-26T03:29:27.4145966" w:id="1364050806">
              <w:tcPr>
                <w:tcW w:w="1549" w:type="dxa"/>
                <w:tcBorders>
                  <w:top w:val="single" w:color="000000" w:sz="6" w:space="0"/>
                  <w:left w:val="single" w:color="000000" w:sz="12" w:space="0"/>
                  <w:bottom w:val="single" w:color="000000" w:sz="12" w:space="0"/>
                  <w:right w:val="single" w:color="000000" w:sz="6" w:space="0"/>
                </w:tcBorders>
              </w:tcPr>
            </w:tcPrChange>
          </w:tcPr>
          <w:p w:rsidRPr="00C32CAE" w:rsidR="009E3E0E" w:rsidP="49351341" w:rsidRDefault="009E3E0E" w14:paraId="27A538DB" w14:textId="77777777" w14:noSpellErr="1">
            <w:pPr>
              <w:spacing w:after="0" w:line="259" w:lineRule="auto"/>
              <w:ind w:left="1" w:firstLine="0"/>
              <w:rPr>
                <w:rFonts w:ascii="Calibri" w:hAnsi="Calibri" w:cs="Calibri" w:asciiTheme="minorAscii" w:hAnsiTheme="minorAscii" w:cstheme="minorAscii"/>
                <w:i w:val="0"/>
                <w:iCs w:val="0"/>
                <w:rPrChange w:author="Lean Nasser Carreon" w:date="2018-02-26T03:29:27.4145966" w:id="319898832">
                  <w:rPr/>
                </w:rPrChange>
              </w:rPr>
              <w:pPrChange w:author="Lean Nasser Carreon" w:date="2018-02-26T03:29:27.4145966" w:id="1114404867">
                <w:pPr>
                  <w:ind w:left="1" w:firstLine="0"/>
                </w:pPr>
              </w:pPrChange>
            </w:pPr>
            <w:r w:rsidRPr="49351341">
              <w:rPr>
                <w:rFonts w:ascii="Calibri" w:hAnsi="Calibri" w:cs="Calibri" w:asciiTheme="minorAscii" w:hAnsiTheme="minorAscii" w:cstheme="minorAscii"/>
                <w:i w:val="0"/>
                <w:iCs w:val="0"/>
                <w:rPrChange w:author="Lean Nasser Carreon" w:date="2018-02-26T03:29:27.4145966" w:id="1756549514">
                  <w:rPr>
                    <w:rFonts w:asciiTheme="minorHAnsi" w:hAnsiTheme="minorHAnsi" w:cstheme="minorHAnsi"/>
                    <w:i w:val="0"/>
                  </w:rPr>
                </w:rPrChange>
              </w:rPr>
              <w:t>User</w:t>
            </w:r>
          </w:p>
        </w:tc>
        <w:tc>
          <w:tcPr>
            <w:tcW w:w="14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1722323677">
              <w:tcPr>
                <w:tcW w:w="1440" w:type="dxa"/>
                <w:tcBorders>
                  <w:top w:val="single" w:color="000000" w:sz="6" w:space="0"/>
                  <w:left w:val="single" w:color="000000" w:sz="6" w:space="0"/>
                  <w:bottom w:val="single" w:color="000000" w:sz="12" w:space="0"/>
                  <w:right w:val="single" w:color="000000" w:sz="6" w:space="0"/>
                </w:tcBorders>
              </w:tcPr>
            </w:tcPrChange>
          </w:tcPr>
          <w:p w:rsidRPr="00C32CAE" w:rsidR="009E3E0E" w:rsidP="49351341" w:rsidRDefault="009E3E0E" w14:paraId="0882FA8F"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455857220">
                  <w:rPr/>
                </w:rPrChange>
              </w:rPr>
              <w:pPrChange w:author="Lean Nasser Carreon" w:date="2018-02-26T03:29:27.4145966" w:id="1257073447">
                <w:pPr>
                  <w:ind w:left="0" w:firstLine="0"/>
                </w:pPr>
              </w:pPrChange>
            </w:pPr>
            <w:r w:rsidRPr="49351341">
              <w:rPr>
                <w:rFonts w:ascii="Calibri" w:hAnsi="Calibri" w:cs="Calibri" w:asciiTheme="minorAscii" w:hAnsiTheme="minorAscii" w:cstheme="minorAscii"/>
                <w:i w:val="0"/>
                <w:iCs w:val="0"/>
                <w:rPrChange w:author="Lean Nasser Carreon" w:date="2018-02-26T03:29:27.4145966" w:id="1684699558">
                  <w:rPr>
                    <w:rFonts w:asciiTheme="minorHAnsi" w:hAnsiTheme="minorHAnsi" w:cstheme="minorHAnsi"/>
                    <w:i w:val="0"/>
                  </w:rPr>
                </w:rPrChange>
              </w:rPr>
              <w:t>Use the system</w:t>
            </w:r>
            <w:r w:rsidRPr="49351341">
              <w:rPr>
                <w:rFonts w:ascii="Calibri" w:hAnsi="Calibri" w:cs="Calibri" w:asciiTheme="minorAscii" w:hAnsiTheme="minorAscii" w:cstheme="minorAscii"/>
                <w:i w:val="0"/>
                <w:iCs w:val="0"/>
                <w:rPrChange w:author="Lean Nasser Carreon" w:date="2018-02-26T03:29:27.4145966" w:id="1078654371">
                  <w:rPr>
                    <w:rFonts w:asciiTheme="minorHAnsi" w:hAnsiTheme="minorHAnsi" w:cstheme="minorHAnsi"/>
                    <w:i w:val="0"/>
                  </w:rPr>
                </w:rPrChange>
              </w:rPr>
              <w:t>/fast, efficient and effective way of computing payroll</w:t>
            </w:r>
          </w:p>
        </w:tc>
        <w:tc>
          <w:tcPr>
            <w:tcW w:w="207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239795301">
              <w:tcPr>
                <w:tcW w:w="2070" w:type="dxa"/>
                <w:tcBorders>
                  <w:top w:val="single" w:color="000000" w:sz="6" w:space="0"/>
                  <w:left w:val="single" w:color="000000" w:sz="6" w:space="0"/>
                  <w:bottom w:val="single" w:color="000000" w:sz="12" w:space="0"/>
                  <w:right w:val="single" w:color="000000" w:sz="6" w:space="0"/>
                </w:tcBorders>
              </w:tcPr>
            </w:tcPrChange>
          </w:tcPr>
          <w:p w:rsidRPr="00C32CAE" w:rsidR="009E3E0E" w:rsidP="49351341" w:rsidRDefault="009E3E0E" w14:paraId="23D300FD"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026146950">
                  <w:rPr/>
                </w:rPrChange>
              </w:rPr>
              <w:pPrChange w:author="Lean Nasser Carreon" w:date="2018-02-26T03:29:27.4145966" w:id="81531726">
                <w:pPr>
                  <w:ind w:left="0" w:firstLine="0"/>
                </w:pPr>
              </w:pPrChange>
            </w:pPr>
            <w:r w:rsidRPr="49351341">
              <w:rPr>
                <w:rFonts w:ascii="Calibri" w:hAnsi="Calibri" w:cs="Calibri" w:asciiTheme="minorAscii" w:hAnsiTheme="minorAscii" w:cstheme="minorAscii"/>
                <w:i w:val="0"/>
                <w:iCs w:val="0"/>
                <w:rPrChange w:author="Lean Nasser Carreon" w:date="2018-02-26T03:29:27.4145966" w:id="1722944545">
                  <w:rPr>
                    <w:rFonts w:asciiTheme="minorHAnsi" w:hAnsiTheme="minorHAnsi" w:cstheme="minorHAnsi"/>
                    <w:i w:val="0"/>
                  </w:rPr>
                </w:rPrChange>
              </w:rPr>
              <w:t>Record/Keep track of the employees’ payroll information</w:t>
            </w:r>
          </w:p>
        </w:tc>
        <w:tc>
          <w:tcPr>
            <w:tcW w:w="23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960880073">
              <w:tcPr>
                <w:tcW w:w="2340" w:type="dxa"/>
                <w:tcBorders>
                  <w:top w:val="single" w:color="000000" w:sz="6" w:space="0"/>
                  <w:left w:val="single" w:color="000000" w:sz="6" w:space="0"/>
                  <w:bottom w:val="single" w:color="000000" w:sz="12" w:space="0"/>
                  <w:right w:val="single" w:color="000000" w:sz="6" w:space="0"/>
                </w:tcBorders>
              </w:tcPr>
            </w:tcPrChange>
          </w:tcPr>
          <w:p w:rsidRPr="00C32CAE" w:rsidR="009E3E0E" w:rsidP="49351341" w:rsidRDefault="009E3E0E" w14:paraId="70D9B6DC"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45867251">
                  <w:rPr/>
                </w:rPrChange>
              </w:rPr>
              <w:pPrChange w:author="Lean Nasser Carreon" w:date="2018-02-26T03:29:27.4145966" w:id="1645840490">
                <w:pPr>
                  <w:ind w:left="0" w:firstLine="0"/>
                </w:pPr>
              </w:pPrChange>
            </w:pPr>
            <w:r w:rsidRPr="49351341">
              <w:rPr>
                <w:rFonts w:ascii="Calibri" w:hAnsi="Calibri" w:cs="Calibri" w:asciiTheme="minorAscii" w:hAnsiTheme="minorAscii" w:cstheme="minorAscii"/>
                <w:i w:val="0"/>
                <w:iCs w:val="0"/>
                <w:rPrChange w:author="Lean Nasser Carreon" w:date="2018-02-26T03:29:27.4145966" w:id="1542339926">
                  <w:rPr>
                    <w:rFonts w:asciiTheme="minorHAnsi" w:hAnsiTheme="minorHAnsi" w:cstheme="minorHAnsi"/>
                    <w:i w:val="0"/>
                  </w:rPr>
                </w:rPrChange>
              </w:rPr>
              <w:t>Accurate and hassle-free computation and pulling of data.</w:t>
            </w:r>
          </w:p>
        </w:tc>
        <w:tc>
          <w:tcPr>
            <w:tcW w:w="1709"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Change w:author="Lean Nasser Carreon" w:date="2018-02-26T03:29:27.4145966" w:id="992899171">
              <w:tcPr>
                <w:tcW w:w="1709" w:type="dxa"/>
                <w:tcBorders>
                  <w:top w:val="single" w:color="000000" w:sz="6" w:space="0"/>
                  <w:left w:val="single" w:color="000000" w:sz="6" w:space="0"/>
                  <w:bottom w:val="single" w:color="000000" w:sz="12" w:space="0"/>
                  <w:right w:val="single" w:color="000000" w:sz="12" w:space="0"/>
                </w:tcBorders>
              </w:tcPr>
            </w:tcPrChange>
          </w:tcPr>
          <w:p w:rsidRPr="00C32CAE" w:rsidR="009E3E0E" w:rsidP="49351341" w:rsidRDefault="009E3E0E" w14:paraId="6B4904AA"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87039169">
                  <w:rPr/>
                </w:rPrChange>
              </w:rPr>
              <w:pPrChange w:author="Lean Nasser Carreon" w:date="2018-02-26T03:29:27.4145966" w:id="1343637399">
                <w:pPr>
                  <w:ind w:left="0" w:firstLine="0"/>
                </w:pPr>
              </w:pPrChange>
            </w:pPr>
            <w:r w:rsidRPr="49351341">
              <w:rPr>
                <w:rFonts w:ascii="Calibri" w:hAnsi="Calibri" w:cs="Calibri" w:asciiTheme="minorAscii" w:hAnsiTheme="minorAscii" w:cstheme="minorAscii"/>
                <w:i w:val="0"/>
                <w:iCs w:val="0"/>
                <w:rPrChange w:author="Lean Nasser Carreon" w:date="2018-02-26T03:29:27.4145966" w:id="521548550">
                  <w:rPr>
                    <w:rFonts w:asciiTheme="minorHAnsi" w:hAnsiTheme="minorHAnsi" w:cstheme="minorHAnsi"/>
                    <w:i w:val="0"/>
                  </w:rPr>
                </w:rPrChange>
              </w:rPr>
              <w:t>Internet Connection.</w:t>
            </w:r>
          </w:p>
          <w:p w:rsidRPr="00C32CAE" w:rsidR="009E3E0E" w:rsidP="49351341" w:rsidRDefault="009E3E0E" w14:paraId="6B44D994"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907228670">
                  <w:rPr/>
                </w:rPrChange>
              </w:rPr>
              <w:pPrChange w:author="Lean Nasser Carreon" w:date="2018-02-26T03:29:27.4145966" w:id="782712175">
                <w:pPr>
                  <w:ind w:left="0" w:firstLine="0"/>
                </w:pPr>
              </w:pPrChange>
            </w:pPr>
            <w:r w:rsidRPr="49351341">
              <w:rPr>
                <w:rFonts w:ascii="Calibri" w:hAnsi="Calibri" w:cs="Calibri" w:asciiTheme="minorAscii" w:hAnsiTheme="minorAscii" w:cstheme="minorAscii"/>
                <w:i w:val="0"/>
                <w:iCs w:val="0"/>
                <w:rPrChange w:author="Lean Nasser Carreon" w:date="2018-02-26T03:29:27.4145966" w:id="1825622200">
                  <w:rPr>
                    <w:rFonts w:asciiTheme="minorHAnsi" w:hAnsiTheme="minorHAnsi" w:cstheme="minorHAnsi"/>
                    <w:i w:val="0"/>
                  </w:rPr>
                </w:rPrChange>
              </w:rPr>
              <w:t>Data.</w:t>
            </w:r>
          </w:p>
          <w:p w:rsidRPr="00C32CAE" w:rsidR="009E3E0E" w:rsidP="49351341" w:rsidRDefault="009E3E0E" w14:paraId="4B5BEB4A" w14:textId="77777777" w14:noSpellErr="1">
            <w:pPr>
              <w:spacing w:after="0" w:line="259" w:lineRule="auto"/>
              <w:ind w:left="0" w:firstLine="0"/>
              <w:rPr>
                <w:rFonts w:ascii="Calibri" w:hAnsi="Calibri" w:cs="Calibri" w:asciiTheme="minorAscii" w:hAnsiTheme="minorAscii" w:cstheme="minorAscii"/>
                <w:i w:val="0"/>
                <w:iCs w:val="0"/>
                <w:rPrChange w:author="Lean Nasser Carreon" w:date="2018-02-26T03:29:27.4145966" w:id="1776350446">
                  <w:rPr/>
                </w:rPrChange>
              </w:rPr>
              <w:pPrChange w:author="Lean Nasser Carreon" w:date="2018-02-26T03:29:27.4145966" w:id="2039349607">
                <w:pPr>
                  <w:ind w:left="0" w:firstLine="0"/>
                </w:pPr>
              </w:pPrChange>
            </w:pPr>
            <w:r w:rsidRPr="49351341">
              <w:rPr>
                <w:rFonts w:ascii="Calibri" w:hAnsi="Calibri" w:cs="Calibri" w:asciiTheme="minorAscii" w:hAnsiTheme="minorAscii" w:cstheme="minorAscii"/>
                <w:i w:val="0"/>
                <w:iCs w:val="0"/>
                <w:rPrChange w:author="Lean Nasser Carreon" w:date="2018-02-26T03:29:27.4145966" w:id="1575446173">
                  <w:rPr>
                    <w:rFonts w:asciiTheme="minorHAnsi" w:hAnsiTheme="minorHAnsi" w:cstheme="minorHAnsi"/>
                    <w:i w:val="0"/>
                  </w:rPr>
                </w:rPrChange>
              </w:rPr>
              <w:t>Time</w:t>
            </w:r>
          </w:p>
        </w:tc>
      </w:tr>
    </w:tbl>
    <w:p w:rsidR="009E3E0E" w:rsidP="009E3E0E" w:rsidRDefault="009E3E0E" w14:paraId="5F642403" w14:textId="77777777">
      <w:pPr>
        <w:spacing w:after="0" w:line="259" w:lineRule="auto"/>
        <w:ind w:left="0" w:firstLine="0"/>
      </w:pPr>
    </w:p>
    <w:p w:rsidRPr="007E1062" w:rsidR="009E3E0E" w:rsidP="009E3E0E" w:rsidRDefault="009E3E0E" w14:paraId="1FC67443" w14:textId="77777777">
      <w:pPr>
        <w:pStyle w:val="Heading2"/>
        <w:numPr>
          <w:ilvl w:val="1"/>
          <w:numId w:val="4"/>
        </w:numPr>
        <w:spacing w:after="167"/>
        <w:ind w:left="561" w:hanging="576"/>
        <w:rPr>
          <w:sz w:val="36"/>
          <w:szCs w:val="36"/>
        </w:rPr>
      </w:pPr>
      <w:bookmarkStart w:name="_Toc9138" w:id="135"/>
      <w:r w:rsidRPr="007E1062">
        <w:rPr>
          <w:sz w:val="36"/>
          <w:szCs w:val="36"/>
        </w:rPr>
        <w:lastRenderedPageBreak/>
        <w:t xml:space="preserve">Project Priorities </w:t>
      </w:r>
      <w:bookmarkEnd w:id="135"/>
    </w:p>
    <w:tbl>
      <w:tblPr>
        <w:tblStyle w:val="TableGrid"/>
        <w:tblW w:w="9577" w:type="dxa"/>
        <w:tblInd w:w="-109" w:type="dxa"/>
        <w:tblCellMar>
          <w:top w:w="8" w:type="dxa"/>
          <w:left w:w="108" w:type="dxa"/>
          <w:right w:w="115" w:type="dxa"/>
        </w:tblCellMar>
        <w:tblLook w:val="04A0" w:firstRow="1" w:lastRow="0" w:firstColumn="1" w:lastColumn="0" w:noHBand="0" w:noVBand="1"/>
      </w:tblPr>
      <w:tblGrid>
        <w:gridCol w:w="2060"/>
        <w:gridCol w:w="2383"/>
        <w:gridCol w:w="2300"/>
        <w:gridCol w:w="2834"/>
      </w:tblGrid>
      <w:tr w:rsidR="009E3E0E" w:rsidTr="49351341" w14:paraId="03838757" w14:textId="77777777">
        <w:trPr>
          <w:trHeight w:val="540"/>
        </w:trPr>
        <w:tc>
          <w:tcPr>
            <w:tcW w:w="2089" w:type="dxa"/>
            <w:tcBorders>
              <w:top w:val="single" w:color="000000" w:themeColor="text1" w:sz="12" w:space="0"/>
              <w:left w:val="single" w:color="000000" w:themeColor="text1" w:sz="12" w:space="0"/>
              <w:bottom w:val="double" w:color="000000" w:themeColor="text1" w:sz="12" w:space="0"/>
              <w:right w:val="single" w:color="000000" w:themeColor="text1" w:sz="6" w:space="0"/>
            </w:tcBorders>
            <w:tcMar/>
            <w:tcPrChange w:author="Lean Nasser Carreon" w:date="2018-02-26T03:29:27.4145966" w:id="1003712993">
              <w:tcPr>
                <w:tcW w:w="2089" w:type="dxa"/>
                <w:tcBorders>
                  <w:top w:val="single" w:color="000000" w:sz="12" w:space="0"/>
                  <w:left w:val="single" w:color="000000" w:sz="12" w:space="0"/>
                  <w:bottom w:val="double" w:color="000000" w:sz="12" w:space="0"/>
                  <w:right w:val="single" w:color="000000" w:sz="6" w:space="0"/>
                </w:tcBorders>
              </w:tcPr>
            </w:tcPrChange>
          </w:tcPr>
          <w:p w:rsidR="009E3E0E" w:rsidP="00447668" w:rsidRDefault="009E3E0E" w14:paraId="1B66FAC5" w14:textId="77777777" w14:noSpellErr="1">
            <w:pPr>
              <w:spacing w:after="0" w:line="259" w:lineRule="auto"/>
              <w:ind w:left="5" w:firstLine="0"/>
              <w:jc w:val="center"/>
            </w:pPr>
            <w:r w:rsidRPr="49351341">
              <w:rPr>
                <w:b w:val="1"/>
                <w:bCs w:val="1"/>
                <w:rPrChange w:author="Lean Nasser Carreon" w:date="2018-02-26T03:29:27.4145966" w:id="544538498">
                  <w:rPr>
                    <w:b/>
                  </w:rPr>
                </w:rPrChange>
              </w:rPr>
              <w:t xml:space="preserve">Dimension </w:t>
            </w:r>
          </w:p>
        </w:tc>
        <w:tc>
          <w:tcPr>
            <w:tcW w:w="225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1416352547">
              <w:tcPr>
                <w:tcW w:w="225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58AF1588" w14:textId="77777777" w14:noSpellErr="1">
            <w:pPr>
              <w:spacing w:after="0" w:line="259" w:lineRule="auto"/>
              <w:ind w:left="179" w:right="174" w:firstLine="0"/>
              <w:jc w:val="center"/>
            </w:pPr>
            <w:r w:rsidRPr="49351341">
              <w:rPr>
                <w:b w:val="1"/>
                <w:bCs w:val="1"/>
                <w:rPrChange w:author="Lean Nasser Carreon" w:date="2018-02-26T03:29:27.4145966" w:id="143427183">
                  <w:rPr>
                    <w:b/>
                  </w:rPr>
                </w:rPrChange>
              </w:rPr>
              <w:t xml:space="preserve">Driver (state objective) </w:t>
            </w:r>
          </w:p>
        </w:tc>
        <w:tc>
          <w:tcPr>
            <w:tcW w:w="2340" w:type="dxa"/>
            <w:tcBorders>
              <w:top w:val="single" w:color="000000" w:themeColor="text1" w:sz="12" w:space="0"/>
              <w:left w:val="single" w:color="000000" w:themeColor="text1" w:sz="6" w:space="0"/>
              <w:bottom w:val="double" w:color="000000" w:themeColor="text1" w:sz="12" w:space="0"/>
              <w:right w:val="single" w:color="000000" w:themeColor="text1" w:sz="6" w:space="0"/>
            </w:tcBorders>
            <w:tcMar/>
            <w:tcPrChange w:author="Lean Nasser Carreon" w:date="2018-02-26T03:29:27.4145966" w:id="2106081082">
              <w:tcPr>
                <w:tcW w:w="2340" w:type="dxa"/>
                <w:tcBorders>
                  <w:top w:val="single" w:color="000000" w:sz="12" w:space="0"/>
                  <w:left w:val="single" w:color="000000" w:sz="6" w:space="0"/>
                  <w:bottom w:val="double" w:color="000000" w:sz="12" w:space="0"/>
                  <w:right w:val="single" w:color="000000" w:sz="6" w:space="0"/>
                </w:tcBorders>
              </w:tcPr>
            </w:tcPrChange>
          </w:tcPr>
          <w:p w:rsidR="009E3E0E" w:rsidP="00447668" w:rsidRDefault="009E3E0E" w14:paraId="4FD9E490" w14:textId="77777777" w14:noSpellErr="1">
            <w:pPr>
              <w:spacing w:after="0" w:line="259" w:lineRule="auto"/>
              <w:ind w:left="4" w:firstLine="0"/>
              <w:jc w:val="center"/>
            </w:pPr>
            <w:r w:rsidRPr="49351341">
              <w:rPr>
                <w:b w:val="1"/>
                <w:bCs w:val="1"/>
                <w:rPrChange w:author="Lean Nasser Carreon" w:date="2018-02-26T03:29:27.4145966" w:id="1959521593">
                  <w:rPr>
                    <w:b/>
                  </w:rPr>
                </w:rPrChange>
              </w:rPr>
              <w:t xml:space="preserve">Constraint </w:t>
            </w:r>
          </w:p>
          <w:p w:rsidR="009E3E0E" w:rsidP="00447668" w:rsidRDefault="009E3E0E" w14:paraId="75224033" w14:textId="77777777" w14:noSpellErr="1">
            <w:pPr>
              <w:spacing w:after="0" w:line="259" w:lineRule="auto"/>
              <w:ind w:left="6" w:firstLine="0"/>
              <w:jc w:val="center"/>
            </w:pPr>
            <w:r w:rsidRPr="49351341">
              <w:rPr>
                <w:b w:val="1"/>
                <w:bCs w:val="1"/>
                <w:rPrChange w:author="Lean Nasser Carreon" w:date="2018-02-26T03:29:27.4145966" w:id="1679169514">
                  <w:rPr>
                    <w:b/>
                  </w:rPr>
                </w:rPrChange>
              </w:rPr>
              <w:t xml:space="preserve">(state limits) </w:t>
            </w:r>
          </w:p>
        </w:tc>
        <w:tc>
          <w:tcPr>
            <w:tcW w:w="2898" w:type="dxa"/>
            <w:tcBorders>
              <w:top w:val="single" w:color="000000" w:themeColor="text1" w:sz="12" w:space="0"/>
              <w:left w:val="single" w:color="000000" w:themeColor="text1" w:sz="6" w:space="0"/>
              <w:bottom w:val="double" w:color="000000" w:themeColor="text1" w:sz="12" w:space="0"/>
              <w:right w:val="single" w:color="000000" w:themeColor="text1" w:sz="12" w:space="0"/>
            </w:tcBorders>
            <w:tcMar/>
            <w:tcPrChange w:author="Lean Nasser Carreon" w:date="2018-02-26T03:29:27.4145966" w:id="1599248626">
              <w:tcPr>
                <w:tcW w:w="2898" w:type="dxa"/>
                <w:tcBorders>
                  <w:top w:val="single" w:color="000000" w:sz="12" w:space="0"/>
                  <w:left w:val="single" w:color="000000" w:sz="6" w:space="0"/>
                  <w:bottom w:val="double" w:color="000000" w:sz="12" w:space="0"/>
                  <w:right w:val="single" w:color="000000" w:sz="12" w:space="0"/>
                </w:tcBorders>
              </w:tcPr>
            </w:tcPrChange>
          </w:tcPr>
          <w:p w:rsidR="009E3E0E" w:rsidP="00447668" w:rsidRDefault="009E3E0E" w14:paraId="3E05E734" w14:textId="77777777" w14:noSpellErr="1">
            <w:pPr>
              <w:spacing w:after="0" w:line="259" w:lineRule="auto"/>
              <w:ind w:left="45" w:firstLine="0"/>
              <w:jc w:val="center"/>
            </w:pPr>
            <w:r w:rsidRPr="49351341">
              <w:rPr>
                <w:b w:val="1"/>
                <w:bCs w:val="1"/>
                <w:rPrChange w:author="Lean Nasser Carreon" w:date="2018-02-26T03:29:27.4145966" w:id="431054959">
                  <w:rPr>
                    <w:b/>
                  </w:rPr>
                </w:rPrChange>
              </w:rPr>
              <w:t xml:space="preserve">Degree of Freedom (state allowable range) </w:t>
            </w:r>
          </w:p>
        </w:tc>
      </w:tr>
      <w:tr w:rsidR="009E3E0E" w:rsidTr="49351341" w14:paraId="3B1213AE" w14:textId="77777777">
        <w:trPr>
          <w:trHeight w:val="814"/>
        </w:trPr>
        <w:tc>
          <w:tcPr>
            <w:tcW w:w="2089" w:type="dxa"/>
            <w:tcBorders>
              <w:top w:val="double" w:color="000000" w:themeColor="text1" w:sz="12"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1219014599">
              <w:tcPr>
                <w:tcW w:w="2089" w:type="dxa"/>
                <w:tcBorders>
                  <w:top w:val="double" w:color="000000" w:sz="12" w:space="0"/>
                  <w:left w:val="single" w:color="000000" w:sz="12" w:space="0"/>
                  <w:bottom w:val="single" w:color="000000" w:sz="6" w:space="0"/>
                  <w:right w:val="single" w:color="000000" w:sz="6" w:space="0"/>
                </w:tcBorders>
              </w:tcPr>
            </w:tcPrChange>
          </w:tcPr>
          <w:p w:rsidR="009E3E0E" w:rsidP="00447668" w:rsidRDefault="009E3E0E" w14:paraId="67EBD916" w14:textId="77777777" w14:noSpellErr="1">
            <w:pPr>
              <w:spacing w:after="0" w:line="259" w:lineRule="auto"/>
              <w:ind w:left="1" w:firstLine="0"/>
            </w:pPr>
            <w:r w:rsidRPr="49351341">
              <w:rPr>
                <w:sz w:val="20"/>
                <w:szCs w:val="20"/>
                <w:rPrChange w:author="Lean Nasser Carreon" w:date="2018-02-26T03:29:27.4145966" w:id="841764758">
                  <w:rPr>
                    <w:sz w:val="20"/>
                  </w:rPr>
                </w:rPrChange>
              </w:rPr>
              <w:t xml:space="preserve">Schedule </w:t>
            </w:r>
          </w:p>
        </w:tc>
        <w:tc>
          <w:tcPr>
            <w:tcW w:w="225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522025825">
              <w:tcPr>
                <w:tcW w:w="2250" w:type="dxa"/>
                <w:tcBorders>
                  <w:top w:val="double" w:color="000000" w:sz="12" w:space="0"/>
                  <w:left w:val="single" w:color="000000" w:sz="6" w:space="0"/>
                  <w:bottom w:val="single" w:color="000000" w:sz="6" w:space="0"/>
                  <w:right w:val="single" w:color="000000" w:sz="6" w:space="0"/>
                </w:tcBorders>
              </w:tcPr>
            </w:tcPrChange>
          </w:tcPr>
          <w:p w:rsidR="009E3E0E" w:rsidP="00447668" w:rsidRDefault="009E3E0E" w14:paraId="5DF421F1" w14:textId="77777777" w14:noSpellErr="1">
            <w:pPr>
              <w:spacing w:after="0" w:line="259" w:lineRule="auto"/>
              <w:ind w:left="0" w:firstLine="0"/>
            </w:pPr>
            <w:r w:rsidRPr="49351341">
              <w:rPr>
                <w:sz w:val="20"/>
                <w:szCs w:val="20"/>
                <w:rPrChange w:author="Lean Nasser Carreon" w:date="2018-02-26T03:29:27.4145966" w:id="922210191">
                  <w:rPr>
                    <w:sz w:val="20"/>
                  </w:rPr>
                </w:rPrChange>
              </w:rPr>
              <w:t>release 1.0 to be available by 2/28/18</w:t>
            </w:r>
          </w:p>
        </w:tc>
        <w:tc>
          <w:tcPr>
            <w:tcW w:w="2340"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009633847">
              <w:tcPr>
                <w:tcW w:w="2340" w:type="dxa"/>
                <w:tcBorders>
                  <w:top w:val="double" w:color="000000" w:sz="12" w:space="0"/>
                  <w:left w:val="single" w:color="000000" w:sz="6" w:space="0"/>
                  <w:bottom w:val="single" w:color="000000" w:sz="6" w:space="0"/>
                  <w:right w:val="single" w:color="000000" w:sz="6" w:space="0"/>
                </w:tcBorders>
              </w:tcPr>
            </w:tcPrChange>
          </w:tcPr>
          <w:p w:rsidR="009E3E0E" w:rsidP="00447668" w:rsidRDefault="009E3E0E" w14:paraId="79C70B8A" w14:textId="77777777">
            <w:pPr>
              <w:spacing w:after="0" w:line="259" w:lineRule="auto"/>
              <w:ind w:left="0" w:firstLine="0"/>
            </w:pPr>
          </w:p>
        </w:tc>
        <w:tc>
          <w:tcPr>
            <w:tcW w:w="2898" w:type="dxa"/>
            <w:tcBorders>
              <w:top w:val="double" w:color="000000" w:themeColor="text1" w:sz="12"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1153990502">
              <w:tcPr>
                <w:tcW w:w="2898" w:type="dxa"/>
                <w:tcBorders>
                  <w:top w:val="double" w:color="000000" w:sz="12" w:space="0"/>
                  <w:left w:val="single" w:color="000000" w:sz="6" w:space="0"/>
                  <w:bottom w:val="single" w:color="000000" w:sz="6" w:space="0"/>
                  <w:right w:val="single" w:color="000000" w:sz="12" w:space="0"/>
                </w:tcBorders>
              </w:tcPr>
            </w:tcPrChange>
          </w:tcPr>
          <w:p w:rsidR="009E3E0E" w:rsidP="00447668" w:rsidRDefault="009E3E0E" w14:paraId="6412AA09" w14:textId="77777777" w14:noSpellErr="1">
            <w:pPr>
              <w:spacing w:after="0" w:line="259" w:lineRule="auto"/>
              <w:ind w:left="0" w:firstLine="0"/>
            </w:pPr>
            <w:r w:rsidRPr="49351341">
              <w:rPr>
                <w:sz w:val="20"/>
                <w:szCs w:val="20"/>
                <w:rPrChange w:author="Lean Nasser Carreon" w:date="2018-02-26T03:29:27.4145966" w:id="918085644">
                  <w:rPr>
                    <w:sz w:val="20"/>
                  </w:rPr>
                </w:rPrChange>
              </w:rPr>
              <w:t xml:space="preserve"> Free to use</w:t>
            </w:r>
          </w:p>
        </w:tc>
      </w:tr>
      <w:tr w:rsidR="009E3E0E" w:rsidTr="49351341" w14:paraId="656C04C2" w14:textId="77777777">
        <w:trPr>
          <w:trHeight w:val="775"/>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688849551">
              <w:tcPr>
                <w:tcW w:w="2089" w:type="dxa"/>
                <w:tcBorders>
                  <w:top w:val="single" w:color="000000" w:sz="6" w:space="0"/>
                  <w:left w:val="single" w:color="000000" w:sz="12" w:space="0"/>
                  <w:bottom w:val="single" w:color="000000" w:sz="6" w:space="0"/>
                  <w:right w:val="single" w:color="000000" w:sz="6" w:space="0"/>
                </w:tcBorders>
              </w:tcPr>
            </w:tcPrChange>
          </w:tcPr>
          <w:p w:rsidR="009E3E0E" w:rsidP="00447668" w:rsidRDefault="009E3E0E" w14:paraId="3F89D014" w14:textId="77777777" w14:noSpellErr="1">
            <w:pPr>
              <w:spacing w:after="0" w:line="259" w:lineRule="auto"/>
              <w:ind w:left="1" w:firstLine="0"/>
            </w:pPr>
            <w:r w:rsidRPr="49351341">
              <w:rPr>
                <w:sz w:val="20"/>
                <w:szCs w:val="20"/>
                <w:rPrChange w:author="Lean Nasser Carreon" w:date="2018-02-26T03:29:27.4145966" w:id="716199142">
                  <w:rPr>
                    <w:sz w:val="20"/>
                  </w:rPr>
                </w:rPrChange>
              </w:rPr>
              <w:t xml:space="preserve">Features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670149181">
              <w:tcPr>
                <w:tcW w:w="2250" w:type="dxa"/>
                <w:tcBorders>
                  <w:top w:val="single" w:color="000000" w:sz="6" w:space="0"/>
                  <w:left w:val="single" w:color="000000" w:sz="6" w:space="0"/>
                  <w:bottom w:val="single" w:color="000000" w:sz="6" w:space="0"/>
                  <w:right w:val="single" w:color="000000" w:sz="6" w:space="0"/>
                </w:tcBorders>
              </w:tcPr>
            </w:tcPrChange>
          </w:tcPr>
          <w:p w:rsidR="009E3E0E" w:rsidP="009E3E0E" w:rsidRDefault="009E3E0E" w14:paraId="25006F40" w14:textId="77777777" w14:noSpellErr="1">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sidRPr="006818A2">
              <w:rPr>
                <w:rFonts w:ascii="Times New Roman" w:hAnsi="Times New Roman" w:eastAsia="Times New Roman" w:cs="Times New Roman"/>
                <w:sz w:val="24"/>
                <w:szCs w:val="24"/>
              </w:rPr>
              <w:t xml:space="preserve">Login system </w:t>
            </w:r>
          </w:p>
          <w:p w:rsidR="009E3E0E" w:rsidP="009E3E0E" w:rsidRDefault="009E3E0E" w14:paraId="1CB8B7E1" w14:textId="77777777" w14:noSpellErr="1">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Attendance Module</w:t>
            </w:r>
          </w:p>
          <w:p w:rsidR="009E3E0E" w:rsidP="009E3E0E" w:rsidRDefault="009E3E0E" w14:paraId="7572ED1B" w14:textId="77777777" w14:noSpellErr="1">
            <w:pPr>
              <w:numPr>
                <w:ilvl w:val="0"/>
                <w:numId w:val="5"/>
              </w:numPr>
              <w:pBdr>
                <w:top w:val="nil"/>
                <w:left w:val="nil"/>
                <w:bottom w:val="nil"/>
                <w:right w:val="nil"/>
                <w:between w:val="nil"/>
              </w:pBdr>
              <w:spacing w:before="60" w:after="2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Embedded Database</w:t>
            </w:r>
          </w:p>
          <w:p w:rsidR="009E3E0E" w:rsidP="009E3E0E" w:rsidRDefault="009E3E0E" w14:paraId="54FF11C1" w14:textId="77777777" w14:noSpellErr="1">
            <w:pPr>
              <w:pStyle w:val="ListParagraph"/>
              <w:numPr>
                <w:ilvl w:val="0"/>
                <w:numId w:val="5"/>
              </w:numPr>
              <w:spacing w:after="0" w:line="259" w:lineRule="auto"/>
              <w:rPr/>
            </w:pPr>
            <w:r>
              <w:rPr/>
              <w:t>Pay slip Generator</w:t>
            </w:r>
          </w:p>
          <w:p w:rsidR="009E3E0E" w:rsidP="009E3E0E" w:rsidRDefault="009E3E0E" w14:paraId="5858F726" w14:textId="77777777" w14:noSpellErr="1">
            <w:pPr>
              <w:pStyle w:val="ListParagraph"/>
              <w:numPr>
                <w:ilvl w:val="0"/>
                <w:numId w:val="5"/>
              </w:numPr>
              <w:spacing w:after="0" w:line="259" w:lineRule="auto"/>
              <w:rPr/>
            </w:pPr>
            <w:r>
              <w:rPr/>
              <w:t xml:space="preserve">Pay slip sender </w:t>
            </w:r>
          </w:p>
          <w:p w:rsidR="009E3E0E" w:rsidP="009E3E0E" w:rsidRDefault="009E3E0E" w14:paraId="680E4511" w14:textId="77777777" w14:noSpellErr="1">
            <w:pPr>
              <w:pStyle w:val="ListParagraph"/>
              <w:numPr>
                <w:ilvl w:val="0"/>
                <w:numId w:val="5"/>
              </w:numPr>
              <w:spacing w:after="0" w:line="259" w:lineRule="auto"/>
              <w:rPr/>
            </w:pPr>
            <w:r>
              <w:rPr/>
              <w:t>Summary Report Generator</w:t>
            </w:r>
          </w:p>
          <w:p w:rsidR="009E3E0E" w:rsidP="009E3E0E" w:rsidRDefault="009E3E0E" w14:paraId="067C9C55" w14:textId="77777777" w14:noSpellErr="1">
            <w:pPr>
              <w:pStyle w:val="ListParagraph"/>
              <w:numPr>
                <w:ilvl w:val="0"/>
                <w:numId w:val="5"/>
              </w:numPr>
              <w:spacing w:after="0" w:line="259" w:lineRule="auto"/>
              <w:rPr/>
            </w:pPr>
            <w:r>
              <w:rPr/>
              <w:t>Summary Report Sender</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35539682">
              <w:tcPr>
                <w:tcW w:w="2340" w:type="dxa"/>
                <w:tcBorders>
                  <w:top w:val="single" w:color="000000" w:sz="6" w:space="0"/>
                  <w:left w:val="single" w:color="000000" w:sz="6" w:space="0"/>
                  <w:bottom w:val="single" w:color="000000" w:sz="6" w:space="0"/>
                  <w:right w:val="single" w:color="000000" w:sz="6" w:space="0"/>
                </w:tcBorders>
              </w:tcPr>
            </w:tcPrChange>
          </w:tcPr>
          <w:p w:rsidR="009E3E0E" w:rsidP="49351341" w:rsidRDefault="009E3E0E" w14:paraId="758625B8" w14:textId="77777777" w14:noSpellErr="1">
            <w:pPr>
              <w:spacing w:after="0" w:line="259" w:lineRule="auto"/>
              <w:ind w:left="0" w:firstLine="0"/>
              <w:rPr>
                <w:sz w:val="20"/>
                <w:szCs w:val="20"/>
                <w:rPrChange w:author="Lean Nasser Carreon" w:date="2018-02-26T03:29:27.4145966" w:id="235987215">
                  <w:rPr/>
                </w:rPrChange>
              </w:rPr>
              <w:pPrChange w:author="Lean Nasser Carreon" w:date="2018-02-26T03:29:27.4145966" w:id="196990385">
                <w:pPr>
                  <w:ind w:left="0" w:firstLine="0"/>
                </w:pPr>
              </w:pPrChange>
            </w:pPr>
            <w:r w:rsidRPr="49351341">
              <w:rPr>
                <w:sz w:val="20"/>
                <w:szCs w:val="20"/>
                <w:rPrChange w:author="Lean Nasser Carreon" w:date="2018-02-26T03:29:27.4145966" w:id="1026900587">
                  <w:rPr>
                    <w:sz w:val="20"/>
                  </w:rPr>
                </w:rPrChange>
              </w:rPr>
              <w:t>Internet Connection.</w:t>
            </w:r>
          </w:p>
          <w:p w:rsidR="009E3E0E" w:rsidP="49351341" w:rsidRDefault="009E3E0E" w14:paraId="3661F091" w14:textId="77777777" w14:noSpellErr="1">
            <w:pPr>
              <w:spacing w:after="0" w:line="259" w:lineRule="auto"/>
              <w:ind w:left="0" w:firstLine="0"/>
              <w:rPr>
                <w:sz w:val="20"/>
                <w:szCs w:val="20"/>
                <w:rPrChange w:author="Lean Nasser Carreon" w:date="2018-02-26T03:29:27.4145966" w:id="1737398830">
                  <w:rPr/>
                </w:rPrChange>
              </w:rPr>
              <w:pPrChange w:author="Lean Nasser Carreon" w:date="2018-02-26T03:29:27.4145966" w:id="2115396946">
                <w:pPr>
                  <w:ind w:left="0" w:firstLine="0"/>
                </w:pPr>
              </w:pPrChange>
            </w:pPr>
            <w:r w:rsidRPr="49351341">
              <w:rPr>
                <w:sz w:val="20"/>
                <w:szCs w:val="20"/>
                <w:rPrChange w:author="Lean Nasser Carreon" w:date="2018-02-26T03:29:27.4145966" w:id="1974313398">
                  <w:rPr>
                    <w:sz w:val="20"/>
                  </w:rPr>
                </w:rPrChange>
              </w:rPr>
              <w:t>Email Address</w:t>
            </w:r>
          </w:p>
          <w:p w:rsidR="009E3E0E" w:rsidP="49351341" w:rsidRDefault="009E3E0E" w14:paraId="6656B3BB" w14:textId="77777777" w14:noSpellErr="1">
            <w:pPr>
              <w:spacing w:after="0" w:line="259" w:lineRule="auto"/>
              <w:ind w:left="0" w:firstLine="0"/>
              <w:rPr>
                <w:sz w:val="20"/>
                <w:szCs w:val="20"/>
                <w:rPrChange w:author="Lean Nasser Carreon" w:date="2018-02-26T03:29:27.4145966" w:id="125467884">
                  <w:rPr/>
                </w:rPrChange>
              </w:rPr>
              <w:pPrChange w:author="Lean Nasser Carreon" w:date="2018-02-26T03:29:27.4145966" w:id="1685912253">
                <w:pPr>
                  <w:ind w:left="0" w:firstLine="0"/>
                </w:pPr>
              </w:pPrChange>
            </w:pPr>
            <w:r w:rsidRPr="49351341">
              <w:rPr>
                <w:sz w:val="20"/>
                <w:szCs w:val="20"/>
                <w:rPrChange w:author="Lean Nasser Carreon" w:date="2018-02-26T03:29:27.4145966" w:id="795152296">
                  <w:rPr>
                    <w:sz w:val="20"/>
                  </w:rPr>
                </w:rPrChange>
              </w:rPr>
              <w:t>Attendance Data</w:t>
            </w:r>
          </w:p>
          <w:p w:rsidR="009E3E0E" w:rsidP="00447668" w:rsidRDefault="009E3E0E" w14:paraId="2739EA99" w14:textId="77777777">
            <w:pPr>
              <w:spacing w:after="0" w:line="259" w:lineRule="auto"/>
              <w:ind w:left="0" w:firstLine="0"/>
            </w:pP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1996804491">
              <w:tcPr>
                <w:tcW w:w="2898" w:type="dxa"/>
                <w:tcBorders>
                  <w:top w:val="single" w:color="000000" w:sz="6" w:space="0"/>
                  <w:left w:val="single" w:color="000000" w:sz="6" w:space="0"/>
                  <w:bottom w:val="single" w:color="000000" w:sz="6" w:space="0"/>
                  <w:right w:val="single" w:color="000000" w:sz="12" w:space="0"/>
                </w:tcBorders>
              </w:tcPr>
            </w:tcPrChange>
          </w:tcPr>
          <w:p w:rsidR="009E3E0E" w:rsidP="00447668" w:rsidRDefault="009E3E0E" w14:paraId="73E9A501" w14:textId="77777777" w14:noSpellErr="1">
            <w:pPr>
              <w:spacing w:after="0" w:line="259" w:lineRule="auto"/>
              <w:ind w:left="0" w:firstLine="0"/>
            </w:pPr>
            <w:r w:rsidRPr="49351341">
              <w:rPr>
                <w:sz w:val="20"/>
                <w:szCs w:val="20"/>
                <w:rPrChange w:author="Lean Nasser Carreon" w:date="2018-02-26T03:29:27.4145966" w:id="1684670304">
                  <w:rPr>
                    <w:sz w:val="20"/>
                  </w:rPr>
                </w:rPrChange>
              </w:rPr>
              <w:t xml:space="preserve">60-70% of high priority features must be included in release 1.0 </w:t>
            </w:r>
          </w:p>
        </w:tc>
      </w:tr>
      <w:tr w:rsidR="009E3E0E" w:rsidTr="49351341" w14:paraId="59937C82" w14:textId="77777777">
        <w:trPr>
          <w:trHeight w:val="774"/>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1686442341">
              <w:tcPr>
                <w:tcW w:w="2089" w:type="dxa"/>
                <w:tcBorders>
                  <w:top w:val="single" w:color="000000" w:sz="6" w:space="0"/>
                  <w:left w:val="single" w:color="000000" w:sz="12" w:space="0"/>
                  <w:bottom w:val="single" w:color="000000" w:sz="6" w:space="0"/>
                  <w:right w:val="single" w:color="000000" w:sz="6" w:space="0"/>
                </w:tcBorders>
              </w:tcPr>
            </w:tcPrChange>
          </w:tcPr>
          <w:p w:rsidR="009E3E0E" w:rsidP="00447668" w:rsidRDefault="009E3E0E" w14:paraId="7BFF67CE" w14:textId="77777777" w14:noSpellErr="1">
            <w:pPr>
              <w:spacing w:after="0" w:line="259" w:lineRule="auto"/>
              <w:ind w:left="1" w:firstLine="0"/>
            </w:pPr>
            <w:r w:rsidRPr="49351341">
              <w:rPr>
                <w:sz w:val="20"/>
                <w:szCs w:val="20"/>
                <w:rPrChange w:author="Lean Nasser Carreon" w:date="2018-02-26T03:29:27.4145966" w:id="2093456878">
                  <w:rPr>
                    <w:sz w:val="20"/>
                  </w:rPr>
                </w:rPrChange>
              </w:rPr>
              <w:t xml:space="preserve">Quality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792833598">
              <w:tcPr>
                <w:tcW w:w="225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103E482B" w14:textId="77777777">
            <w:pPr>
              <w:spacing w:after="0" w:line="259" w:lineRule="auto"/>
              <w:ind w:left="0" w:firstLine="0"/>
            </w:pP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74941378">
              <w:tcPr>
                <w:tcW w:w="234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406356B0" w14:textId="77777777">
            <w:pPr>
              <w:spacing w:after="0" w:line="259" w:lineRule="auto"/>
              <w:ind w:left="0" w:firstLine="0"/>
            </w:pP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2058802369">
              <w:tcPr>
                <w:tcW w:w="2898" w:type="dxa"/>
                <w:tcBorders>
                  <w:top w:val="single" w:color="000000" w:sz="6" w:space="0"/>
                  <w:left w:val="single" w:color="000000" w:sz="6" w:space="0"/>
                  <w:bottom w:val="single" w:color="000000" w:sz="6" w:space="0"/>
                  <w:right w:val="single" w:color="000000" w:sz="12" w:space="0"/>
                </w:tcBorders>
              </w:tcPr>
            </w:tcPrChange>
          </w:tcPr>
          <w:p w:rsidR="009E3E0E" w:rsidP="00447668" w:rsidRDefault="009E3E0E" w14:paraId="3E017933" w14:textId="77777777" w14:noSpellErr="1">
            <w:pPr>
              <w:spacing w:after="0" w:line="259" w:lineRule="auto"/>
              <w:ind w:left="0" w:firstLine="0"/>
            </w:pPr>
            <w:r w:rsidRPr="49351341">
              <w:rPr>
                <w:sz w:val="20"/>
                <w:szCs w:val="20"/>
                <w:rPrChange w:author="Lean Nasser Carreon" w:date="2018-02-26T03:29:27.4145966" w:id="1988204547">
                  <w:rPr>
                    <w:sz w:val="20"/>
                  </w:rPr>
                </w:rPrChange>
              </w:rPr>
              <w:t xml:space="preserve">90-95% of user acceptance tests must pass for release 1.0, 95-98% for release 1.1 </w:t>
            </w:r>
          </w:p>
        </w:tc>
      </w:tr>
      <w:tr w:rsidR="009E3E0E" w:rsidTr="49351341" w14:paraId="5C3C6D5B" w14:textId="77777777">
        <w:trPr>
          <w:trHeight w:val="775"/>
        </w:trPr>
        <w:tc>
          <w:tcPr>
            <w:tcW w:w="2089" w:type="dxa"/>
            <w:tcBorders>
              <w:top w:val="single" w:color="000000" w:themeColor="text1" w:sz="6" w:space="0"/>
              <w:left w:val="single" w:color="000000" w:themeColor="text1" w:sz="12" w:space="0"/>
              <w:bottom w:val="single" w:color="000000" w:themeColor="text1" w:sz="6" w:space="0"/>
              <w:right w:val="single" w:color="000000" w:themeColor="text1" w:sz="6" w:space="0"/>
            </w:tcBorders>
            <w:tcMar/>
            <w:tcPrChange w:author="Lean Nasser Carreon" w:date="2018-02-26T03:29:27.4145966" w:id="96368118">
              <w:tcPr>
                <w:tcW w:w="2089" w:type="dxa"/>
                <w:tcBorders>
                  <w:top w:val="single" w:color="000000" w:sz="6" w:space="0"/>
                  <w:left w:val="single" w:color="000000" w:sz="12" w:space="0"/>
                  <w:bottom w:val="single" w:color="000000" w:sz="6" w:space="0"/>
                  <w:right w:val="single" w:color="000000" w:sz="6" w:space="0"/>
                </w:tcBorders>
              </w:tcPr>
            </w:tcPrChange>
          </w:tcPr>
          <w:p w:rsidR="009E3E0E" w:rsidP="00447668" w:rsidRDefault="009E3E0E" w14:paraId="0A1C5F0C" w14:textId="77777777" w14:noSpellErr="1">
            <w:pPr>
              <w:spacing w:after="0" w:line="259" w:lineRule="auto"/>
              <w:ind w:left="1" w:firstLine="0"/>
            </w:pPr>
            <w:r w:rsidRPr="49351341">
              <w:rPr>
                <w:sz w:val="20"/>
                <w:szCs w:val="20"/>
                <w:rPrChange w:author="Lean Nasser Carreon" w:date="2018-02-26T03:29:27.4145966" w:id="1764347110">
                  <w:rPr>
                    <w:sz w:val="20"/>
                  </w:rPr>
                </w:rPrChange>
              </w:rPr>
              <w:t xml:space="preserve">Staff </w:t>
            </w:r>
          </w:p>
        </w:tc>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214109004">
              <w:tcPr>
                <w:tcW w:w="225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7D76FE56" w14:textId="77777777">
            <w:pPr>
              <w:spacing w:after="0" w:line="259" w:lineRule="auto"/>
              <w:ind w:left="0" w:firstLine="0"/>
            </w:pPr>
            <w:proofErr w:type="spellStart"/>
            <w:r w:rsidRPr="49351341">
              <w:rPr>
                <w:sz w:val="20"/>
                <w:szCs w:val="20"/>
                <w:rPrChange w:author="Lean Nasser Carreon" w:date="2018-02-26T03:29:27.4145966" w:id="549845859">
                  <w:rPr>
                    <w:sz w:val="20"/>
                  </w:rPr>
                </w:rPrChange>
              </w:rPr>
              <w:t>D’Carmelite</w:t>
            </w:r>
            <w:proofErr w:type="spellEnd"/>
            <w:r w:rsidRPr="49351341">
              <w:rPr>
                <w:sz w:val="20"/>
                <w:szCs w:val="20"/>
                <w:rPrChange w:author="Lean Nasser Carreon" w:date="2018-02-26T03:29:27.4145966" w:id="1509115094">
                  <w:rPr>
                    <w:sz w:val="20"/>
                  </w:rPr>
                </w:rPrChange>
              </w:rPr>
              <w:t xml:space="preserve"> Finance Department/Employee</w:t>
            </w:r>
          </w:p>
        </w:tc>
        <w:tc>
          <w:tcPr>
            <w:tcW w:w="2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Change w:author="Lean Nasser Carreon" w:date="2018-02-26T03:29:27.4145966" w:id="1111284967">
              <w:tcPr>
                <w:tcW w:w="2340" w:type="dxa"/>
                <w:tcBorders>
                  <w:top w:val="single" w:color="000000" w:sz="6" w:space="0"/>
                  <w:left w:val="single" w:color="000000" w:sz="6" w:space="0"/>
                  <w:bottom w:val="single" w:color="000000" w:sz="6" w:space="0"/>
                  <w:right w:val="single" w:color="000000" w:sz="6" w:space="0"/>
                </w:tcBorders>
              </w:tcPr>
            </w:tcPrChange>
          </w:tcPr>
          <w:p w:rsidR="009E3E0E" w:rsidP="00447668" w:rsidRDefault="009E3E0E" w14:paraId="5908252C" w14:textId="77777777" w14:noSpellErr="1">
            <w:pPr>
              <w:spacing w:after="0" w:line="259" w:lineRule="auto"/>
              <w:ind w:left="0" w:firstLine="0"/>
            </w:pPr>
            <w:r w:rsidRPr="49351341">
              <w:rPr>
                <w:sz w:val="20"/>
                <w:szCs w:val="20"/>
                <w:rPrChange w:author="Lean Nasser Carreon" w:date="2018-02-26T03:29:27.4145966" w:id="1074336299">
                  <w:rPr>
                    <w:sz w:val="20"/>
                  </w:rPr>
                </w:rPrChange>
              </w:rPr>
              <w:t>Must understand how system works or undergo system training to be able to understand and use the system</w:t>
            </w:r>
          </w:p>
        </w:tc>
        <w:tc>
          <w:tcPr>
            <w:tcW w:w="2898" w:type="dxa"/>
            <w:tcBorders>
              <w:top w:val="single" w:color="000000" w:themeColor="text1" w:sz="6" w:space="0"/>
              <w:left w:val="single" w:color="000000" w:themeColor="text1" w:sz="6" w:space="0"/>
              <w:bottom w:val="single" w:color="000000" w:themeColor="text1" w:sz="6" w:space="0"/>
              <w:right w:val="single" w:color="000000" w:themeColor="text1" w:sz="12" w:space="0"/>
            </w:tcBorders>
            <w:tcMar/>
            <w:tcPrChange w:author="Lean Nasser Carreon" w:date="2018-02-26T03:29:27.4145966" w:id="804075732">
              <w:tcPr>
                <w:tcW w:w="2898" w:type="dxa"/>
                <w:tcBorders>
                  <w:top w:val="single" w:color="000000" w:sz="6" w:space="0"/>
                  <w:left w:val="single" w:color="000000" w:sz="6" w:space="0"/>
                  <w:bottom w:val="single" w:color="000000" w:sz="6" w:space="0"/>
                  <w:right w:val="single" w:color="000000" w:sz="12" w:space="0"/>
                </w:tcBorders>
              </w:tcPr>
            </w:tcPrChange>
          </w:tcPr>
          <w:p w:rsidR="009E3E0E" w:rsidP="00447668" w:rsidRDefault="009E3E0E" w14:paraId="2886F39C" w14:textId="77777777">
            <w:pPr>
              <w:spacing w:after="0" w:line="259" w:lineRule="auto"/>
              <w:ind w:left="0" w:firstLine="0"/>
            </w:pPr>
          </w:p>
        </w:tc>
      </w:tr>
      <w:tr w:rsidR="009E3E0E" w:rsidTr="49351341" w14:paraId="6711C173" w14:textId="77777777">
        <w:trPr>
          <w:trHeight w:val="782"/>
        </w:trPr>
        <w:tc>
          <w:tcPr>
            <w:tcW w:w="2089" w:type="dxa"/>
            <w:tcBorders>
              <w:top w:val="single" w:color="000000" w:themeColor="text1" w:sz="6" w:space="0"/>
              <w:left w:val="single" w:color="000000" w:themeColor="text1" w:sz="12" w:space="0"/>
              <w:bottom w:val="single" w:color="000000" w:themeColor="text1" w:sz="12" w:space="0"/>
              <w:right w:val="single" w:color="000000" w:themeColor="text1" w:sz="6" w:space="0"/>
            </w:tcBorders>
            <w:tcMar/>
            <w:tcPrChange w:author="Lean Nasser Carreon" w:date="2018-02-26T03:29:27.4145966" w:id="1618356993">
              <w:tcPr>
                <w:tcW w:w="2089" w:type="dxa"/>
                <w:tcBorders>
                  <w:top w:val="single" w:color="000000" w:sz="6" w:space="0"/>
                  <w:left w:val="single" w:color="000000" w:sz="12" w:space="0"/>
                  <w:bottom w:val="single" w:color="000000" w:sz="12" w:space="0"/>
                  <w:right w:val="single" w:color="000000" w:sz="6" w:space="0"/>
                </w:tcBorders>
              </w:tcPr>
            </w:tcPrChange>
          </w:tcPr>
          <w:p w:rsidR="009E3E0E" w:rsidP="00447668" w:rsidRDefault="009E3E0E" w14:paraId="153C130E" w14:textId="77777777" w14:noSpellErr="1">
            <w:pPr>
              <w:spacing w:after="0" w:line="259" w:lineRule="auto"/>
              <w:ind w:left="1" w:firstLine="0"/>
            </w:pPr>
            <w:r w:rsidRPr="49351341">
              <w:rPr>
                <w:sz w:val="20"/>
                <w:szCs w:val="20"/>
                <w:rPrChange w:author="Lean Nasser Carreon" w:date="2018-02-26T03:29:27.4145966" w:id="1746822006">
                  <w:rPr>
                    <w:sz w:val="20"/>
                  </w:rPr>
                </w:rPrChange>
              </w:rPr>
              <w:t xml:space="preserve">Cost </w:t>
            </w:r>
          </w:p>
        </w:tc>
        <w:tc>
          <w:tcPr>
            <w:tcW w:w="225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1324888969">
              <w:tcPr>
                <w:tcW w:w="2250" w:type="dxa"/>
                <w:tcBorders>
                  <w:top w:val="single" w:color="000000" w:sz="6" w:space="0"/>
                  <w:left w:val="single" w:color="000000" w:sz="6" w:space="0"/>
                  <w:bottom w:val="single" w:color="000000" w:sz="12" w:space="0"/>
                  <w:right w:val="single" w:color="000000" w:sz="6" w:space="0"/>
                </w:tcBorders>
              </w:tcPr>
            </w:tcPrChange>
          </w:tcPr>
          <w:p w:rsidR="009E3E0E" w:rsidP="00447668" w:rsidRDefault="009E3E0E" w14:paraId="3CB3AF24" w14:textId="77777777">
            <w:pPr>
              <w:spacing w:after="0" w:line="259" w:lineRule="auto"/>
              <w:ind w:left="0" w:firstLine="0"/>
            </w:pPr>
          </w:p>
        </w:tc>
        <w:tc>
          <w:tcPr>
            <w:tcW w:w="2340" w:type="dxa"/>
            <w:tcBorders>
              <w:top w:val="single" w:color="000000" w:themeColor="text1" w:sz="6" w:space="0"/>
              <w:left w:val="single" w:color="000000" w:themeColor="text1" w:sz="6" w:space="0"/>
              <w:bottom w:val="single" w:color="000000" w:themeColor="text1" w:sz="12" w:space="0"/>
              <w:right w:val="single" w:color="000000" w:themeColor="text1" w:sz="6" w:space="0"/>
            </w:tcBorders>
            <w:tcMar/>
            <w:tcPrChange w:author="Lean Nasser Carreon" w:date="2018-02-26T03:29:27.4145966" w:id="189646897">
              <w:tcPr>
                <w:tcW w:w="2340" w:type="dxa"/>
                <w:tcBorders>
                  <w:top w:val="single" w:color="000000" w:sz="6" w:space="0"/>
                  <w:left w:val="single" w:color="000000" w:sz="6" w:space="0"/>
                  <w:bottom w:val="single" w:color="000000" w:sz="12" w:space="0"/>
                  <w:right w:val="single" w:color="000000" w:sz="6" w:space="0"/>
                </w:tcBorders>
              </w:tcPr>
            </w:tcPrChange>
          </w:tcPr>
          <w:p w:rsidR="009E3E0E" w:rsidP="00447668" w:rsidRDefault="009E3E0E" w14:paraId="5452D49D" w14:textId="77777777">
            <w:pPr>
              <w:spacing w:after="0" w:line="259" w:lineRule="auto"/>
              <w:ind w:left="0" w:firstLine="0"/>
            </w:pPr>
          </w:p>
        </w:tc>
        <w:tc>
          <w:tcPr>
            <w:tcW w:w="2898" w:type="dxa"/>
            <w:tcBorders>
              <w:top w:val="single" w:color="000000" w:themeColor="text1" w:sz="6" w:space="0"/>
              <w:left w:val="single" w:color="000000" w:themeColor="text1" w:sz="6" w:space="0"/>
              <w:bottom w:val="single" w:color="000000" w:themeColor="text1" w:sz="12" w:space="0"/>
              <w:right w:val="single" w:color="000000" w:themeColor="text1" w:sz="12" w:space="0"/>
            </w:tcBorders>
            <w:tcMar/>
            <w:tcPrChange w:author="Lean Nasser Carreon" w:date="2018-02-26T03:29:27.4145966" w:id="907536556">
              <w:tcPr>
                <w:tcW w:w="2898" w:type="dxa"/>
                <w:tcBorders>
                  <w:top w:val="single" w:color="000000" w:sz="6" w:space="0"/>
                  <w:left w:val="single" w:color="000000" w:sz="6" w:space="0"/>
                  <w:bottom w:val="single" w:color="000000" w:sz="12" w:space="0"/>
                  <w:right w:val="single" w:color="000000" w:sz="12" w:space="0"/>
                </w:tcBorders>
              </w:tcPr>
            </w:tcPrChange>
          </w:tcPr>
          <w:p w:rsidR="009E3E0E" w:rsidP="00447668" w:rsidRDefault="009E3E0E" w14:paraId="08B37164" w14:textId="77777777" w14:noSpellErr="1">
            <w:pPr>
              <w:spacing w:after="0" w:line="259" w:lineRule="auto"/>
              <w:ind w:left="0" w:firstLine="0"/>
            </w:pPr>
            <w:r w:rsidRPr="49351341">
              <w:rPr>
                <w:sz w:val="20"/>
                <w:szCs w:val="20"/>
                <w:rPrChange w:author="Lean Nasser Carreon" w:date="2018-02-26T03:29:27.4145966" w:id="1218379119">
                  <w:rPr>
                    <w:sz w:val="20"/>
                  </w:rPr>
                </w:rPrChange>
              </w:rPr>
              <w:t xml:space="preserve">Remaining budget may be used for thumb print scanner if developers will add it to features </w:t>
            </w:r>
          </w:p>
        </w:tc>
      </w:tr>
    </w:tbl>
    <w:p w:rsidR="009E3E0E" w:rsidP="009E3E0E" w:rsidRDefault="009E3E0E" w14:paraId="2F37347E" w14:textId="77777777">
      <w:pPr>
        <w:spacing w:after="212" w:line="259" w:lineRule="auto"/>
        <w:ind w:left="0" w:firstLine="0"/>
      </w:pPr>
    </w:p>
    <w:p w:rsidRPr="007E1062" w:rsidR="009E3E0E" w:rsidP="009E3E0E" w:rsidRDefault="009E3E0E" w14:paraId="73E585D6" w14:textId="77777777" w14:noSpellErr="1">
      <w:pPr>
        <w:pStyle w:val="Heading2"/>
        <w:numPr>
          <w:ilvl w:val="1"/>
          <w:numId w:val="4"/>
        </w:numPr>
        <w:ind w:left="561" w:hanging="576"/>
        <w:rPr>
          <w:sz w:val="36"/>
          <w:szCs w:val="36"/>
        </w:rPr>
      </w:pPr>
      <w:bookmarkStart w:name="_Toc9139" w:id="136"/>
      <w:r w:rsidRPr="007E1062">
        <w:rPr>
          <w:sz w:val="36"/>
          <w:szCs w:val="36"/>
        </w:rPr>
        <w:t xml:space="preserve">Operating Environment </w:t>
      </w:r>
      <w:bookmarkEnd w:id="136"/>
    </w:p>
    <w:p w:rsidRPr="002F23F0" w:rsidR="009E3E0E" w:rsidP="49351341" w:rsidRDefault="009E3E0E" w14:paraId="474C4832" w14:textId="77777777">
      <w:pPr>
        <w:ind w:left="0" w:firstLine="561"/>
        <w:rPr>
          <w:rFonts w:ascii="Times New Roman" w:hAnsi="Times New Roman" w:cs="Times New Roman"/>
          <w:i w:val="0"/>
          <w:iCs w:val="0"/>
          <w:rPrChange w:author="Lean Nasser Carreon" w:date="2018-02-26T03:29:27.4145966" w:id="137">
            <w:rPr>
              <w:i w:val="0"/>
            </w:rPr>
          </w:rPrChange>
        </w:rPr>
        <w:pPrChange w:author="Lean Nasser Carreon" w:date="2018-02-26T03:29:27.4145966" w:id="1640810764">
          <w:pPr>
            <w:ind w:left="0" w:firstLine="561"/>
          </w:pPr>
        </w:pPrChange>
      </w:pPr>
      <w:r w:rsidRPr="49351341">
        <w:rPr>
          <w:rFonts w:ascii="Times New Roman" w:hAnsi="Times New Roman" w:cs="Times New Roman"/>
          <w:i w:val="0"/>
          <w:iCs w:val="0"/>
          <w:rPrChange w:author="Lean Nasser Carreon" w:date="2018-02-26T03:29:27.4145966" w:id="66513033">
            <w:rPr>
              <w:i w:val="0"/>
            </w:rPr>
          </w:rPrChange>
        </w:rPr>
        <w:t xml:space="preserve">Only the Finance Officers of the </w:t>
      </w:r>
      <w:proofErr w:type="spellStart"/>
      <w:r w:rsidRPr="49351341">
        <w:rPr>
          <w:rFonts w:ascii="Times New Roman" w:hAnsi="Times New Roman" w:cs="Times New Roman"/>
          <w:i w:val="0"/>
          <w:iCs w:val="0"/>
          <w:rPrChange w:author="Lean Nasser Carreon" w:date="2018-02-26T03:29:27.4145966" w:id="2052780639">
            <w:rPr>
              <w:i w:val="0"/>
            </w:rPr>
          </w:rPrChange>
        </w:rPr>
        <w:t xml:space="preserve">D’Carmelite</w:t>
      </w:r>
      <w:proofErr w:type="spellEnd"/>
      <w:r w:rsidRPr="49351341">
        <w:rPr>
          <w:rFonts w:ascii="Times New Roman" w:hAnsi="Times New Roman" w:cs="Times New Roman"/>
          <w:i w:val="0"/>
          <w:iCs w:val="0"/>
          <w:rPrChange w:author="Lean Nasser Carreon" w:date="2018-02-26T03:29:27.4145966" w:id="138">
            <w:rPr>
              <w:i w:val="0"/>
            </w:rPr>
          </w:rPrChange>
        </w:rPr>
        <w:t xml:space="preserve"> School can access the system. It will be operated and administered by their head. The users may be asked for a username and a password for security </w:t>
      </w:r>
      <w:r w:rsidRPr="49351341">
        <w:rPr>
          <w:rFonts w:ascii="Times New Roman" w:hAnsi="Times New Roman" w:cs="Times New Roman"/>
          <w:i w:val="0"/>
          <w:iCs w:val="0"/>
          <w:rPrChange w:author="Lean Nasser Carreon" w:date="2018-02-26T03:29:27.4145966" w:id="139">
            <w:rPr>
              <w:i w:val="0"/>
            </w:rPr>
          </w:rPrChange>
        </w:rPr>
        <w:lastRenderedPageBreak/>
        <w:t>purposes and pay slips will be sent through the employee’s email address and to their email address only. The data that will be entered in the system will be at the hands of the system admin.</w:t>
      </w:r>
    </w:p>
    <w:p w:rsidRPr="002F23F0" w:rsidR="009E3E0E" w:rsidP="009E3E0E" w:rsidRDefault="009E3E0E" w14:paraId="547A7DE7" w14:textId="77777777">
      <w:pPr>
        <w:spacing w:after="0" w:line="259" w:lineRule="auto"/>
        <w:ind w:left="0" w:firstLine="0"/>
        <w:rPr>
          <w:rFonts w:ascii="Times New Roman" w:hAnsi="Times New Roman" w:cs="Times New Roman"/>
          <w:rPrChange w:author="abcd" w:date="2018-02-05T22:54:00Z" w:id="140">
            <w:rPr/>
          </w:rPrChange>
        </w:rPr>
      </w:pPr>
    </w:p>
    <w:p w:rsidRPr="002F23F0" w:rsidR="00B377F6" w:rsidP="009E3E0E" w:rsidRDefault="00B377F6" w14:paraId="7A3CFBA7" w14:textId="77777777">
      <w:pPr>
        <w:spacing w:after="436" w:line="259" w:lineRule="auto"/>
        <w:ind w:left="372" w:firstLine="0"/>
        <w:rPr>
          <w:rFonts w:ascii="Times New Roman" w:hAnsi="Times New Roman" w:cs="Times New Roman"/>
          <w:rPrChange w:author="abcd" w:date="2018-02-05T22:54:00Z" w:id="141">
            <w:rPr/>
          </w:rPrChange>
        </w:rPr>
      </w:pPr>
    </w:p>
    <w:sectPr w:rsidRPr="002F23F0" w:rsidR="00B377F6" w:rsidSect="001B17F7">
      <w:headerReference w:type="even" r:id="rId14"/>
      <w:headerReference w:type="default" r:id="rId15"/>
      <w:headerReference w:type="first" r:id="rId16"/>
      <w:pgSz w:w="12240" w:h="15840" w:orient="portrait"/>
      <w:pgMar w:top="2160" w:right="1327" w:bottom="1800" w:left="1797" w:header="720" w:footer="720" w:gutter="0"/>
      <w:cols w:space="720"/>
      <w:sectPrChange w:author="Lean Nasser Carreon" w:date="2018-02-10T00:03:42.7296123" w:id="142">
        <w:sectPr w:rsidRPr="002F23F0" w:rsidR="00B377F6" w:rsidSect="001B17F7">
          <w:pgMar w:top="733" w:right="1328" w:bottom="724" w:left="180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a" w:author="abcd" w:date="2018-02-05T22:45:00Z" w:id="87">
    <w:p w:rsidR="00160FAB" w:rsidRDefault="00160FAB" w14:paraId="69026DA6" w14:textId="77777777">
      <w:pPr>
        <w:pStyle w:val="CommentText"/>
      </w:pPr>
      <w:r>
        <w:rPr>
          <w:rStyle w:val="CommentReference"/>
        </w:rPr>
        <w:annotationRef/>
      </w:r>
      <w:r>
        <w:t>Consider rewriting. The tone is quite arrogant. Why not say, “Some of the risks in transitioning from a manual payroll processing to an automated one, may be, but not limited to the following: a. People that will be managing the back-end would need to be oriented, if not capacitate, on how to use the automated payroll system. Furthermore, the employees would need to be oriented as well, on how their payroll will be processed. b. The automated payroll system is web-based, hence, data of personnel must be well protected and must comply with the requirements of the Data Privacy Act of 2012. A security system will be needed therefore</w:t>
      </w:r>
      <w:r w:rsidR="002F23F0">
        <w:t xml:space="preserve"> to support the payroll system.</w:t>
      </w:r>
    </w:p>
    <w:p w:rsidR="002F23F0" w:rsidRDefault="002F23F0" w14:paraId="1D356461" w14:textId="77777777">
      <w:pPr>
        <w:pStyle w:val="CommentText"/>
      </w:pPr>
    </w:p>
    <w:p w:rsidR="002F23F0" w:rsidRDefault="002F23F0" w14:paraId="2458A65F" w14:textId="77777777">
      <w:pPr>
        <w:pStyle w:val="CommentText"/>
      </w:pPr>
      <w:r>
        <w:t>Think and imagine about the possible risks.</w:t>
      </w:r>
    </w:p>
  </w:comment>
  <w:comment w:initials="a" w:author="abcd" w:date="2018-02-05T22:48:00Z" w:id="92">
    <w:p w:rsidR="002F23F0" w:rsidRDefault="002F23F0" w14:paraId="77F348C6" w14:textId="77777777">
      <w:pPr>
        <w:pStyle w:val="CommentText"/>
      </w:pPr>
      <w:r>
        <w:rPr>
          <w:rStyle w:val="CommentReference"/>
        </w:rPr>
        <w:annotationRef/>
      </w:r>
      <w:r>
        <w:t xml:space="preserve">Broaden this. Let’s say you were able to develop a software or program for their payroll system, what will happen? Will their business transaction be more effective and efficient? Imagine how exactly the system will help the school. Be more specific. </w:t>
      </w:r>
    </w:p>
  </w:comment>
  <w:comment w:initials="a" w:author="abcd" w:date="2018-02-05T22:51:00Z" w:id="101">
    <w:p w:rsidR="002F23F0" w:rsidRDefault="002F23F0" w14:paraId="4B3BD1F5" w14:textId="77777777">
      <w:pPr>
        <w:pStyle w:val="CommentText"/>
      </w:pPr>
      <w:r>
        <w:rPr>
          <w:rStyle w:val="CommentReference"/>
        </w:rPr>
        <w:annotationRef/>
      </w:r>
      <w:r>
        <w:t xml:space="preserve">The vision should be the a general statement. For example, to provide a hassle-free payroll for the D’Carmelite school.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8A65F" w15:done="0"/>
  <w15:commentEx w15:paraId="77F348C6" w15:done="0"/>
  <w15:commentEx w15:paraId="4B3BD1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8A65F" w16cid:durableId="1E249202"/>
  <w16cid:commentId w16cid:paraId="77F348C6" w16cid:durableId="1E249203"/>
  <w16cid:commentId w16cid:paraId="4B3BD1F5" w16cid:durableId="1E2492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A6A" w:rsidRDefault="00306A6A" w14:paraId="5B24F38B" w14:textId="77777777">
      <w:pPr>
        <w:spacing w:after="0" w:line="240" w:lineRule="auto"/>
      </w:pPr>
      <w:r>
        <w:separator/>
      </w:r>
    </w:p>
  </w:endnote>
  <w:endnote w:type="continuationSeparator" w:id="0">
    <w:p w:rsidR="00306A6A" w:rsidRDefault="00306A6A" w14:paraId="1E4B2B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A6A" w:rsidRDefault="00306A6A" w14:paraId="3B13CDAA" w14:textId="77777777">
      <w:pPr>
        <w:spacing w:after="0" w:line="240" w:lineRule="auto"/>
      </w:pPr>
      <w:r>
        <w:separator/>
      </w:r>
    </w:p>
  </w:footnote>
  <w:footnote w:type="continuationSeparator" w:id="0">
    <w:p w:rsidR="00306A6A" w:rsidRDefault="00306A6A" w14:paraId="1DB6CAB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E0E" w:rsidRDefault="009E3E0E" w14:paraId="1BA016A2" w14:textId="7777777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E0E" w:rsidRDefault="009E3E0E" w14:paraId="406B167D" w14:textId="7777777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E0E" w:rsidRDefault="009E3E0E" w14:paraId="329B3473" w14:textId="7777777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7F6" w:rsidRDefault="00A007FF" w14:paraId="07FD24C2" w14:textId="77777777">
    <w:pPr>
      <w:tabs>
        <w:tab w:val="center" w:pos="4680"/>
        <w:tab w:val="center" w:pos="8359"/>
      </w:tabs>
      <w:spacing w:after="0" w:line="259" w:lineRule="auto"/>
      <w:ind w:left="0" w:firstLine="0"/>
    </w:pPr>
    <w:r w:rsidRPr="49351341">
      <w:rPr>
        <w:rFonts w:ascii="Times New Roman" w:hAnsi="Times New Roman" w:eastAsia="Times New Roman" w:cs="Times New Roman"/>
        <w:b w:val="1"/>
        <w:bCs w:val="1"/>
        <w:sz w:val="20"/>
        <w:szCs w:val="20"/>
        <w:rPrChange w:author="Lean Nasser Carreon" w:date="2018-02-26T03:29:27.4145966" w:id="2138167783">
          <w:rPr>
            <w:rFonts w:ascii="Times New Roman" w:hAnsi="Times New Roman" w:eastAsia="Times New Roman" w:cs="Times New Roman"/>
            <w:b/>
            <w:sz w:val="20"/>
          </w:rPr>
        </w:rPrChange>
      </w:rPr>
      <w:t>Vision and Scope for &lt;Project&gt;</w:t>
    </w:r>
    <w:r>
      <w:rPr>
        <w:rFonts w:ascii="Times New Roman" w:hAnsi="Times New Roman" w:eastAsia="Times New Roman" w:cs="Times New Roman"/>
        <w:b/>
        <w:sz w:val="20"/>
      </w:rPr>
      <w:tab/>
    </w:r>
    <w:r>
      <w:rPr>
        <w:rFonts w:ascii="Times New Roman" w:hAnsi="Times New Roman" w:eastAsia="Times New Roman" w:cs="Times New Roman"/>
        <w:b/>
        <w:sz w:val="20"/>
      </w:rPr>
      <w:tab/>
    </w:r>
    <w:r w:rsidRPr="49351341">
      <w:rPr>
        <w:rFonts w:ascii="Times New Roman" w:hAnsi="Times New Roman" w:eastAsia="Times New Roman" w:cs="Times New Roman"/>
        <w:b w:val="1"/>
        <w:bCs w:val="1"/>
        <w:sz w:val="20"/>
        <w:szCs w:val="20"/>
        <w:rPrChange w:author="Lean Nasser Carreon" w:date="2018-02-26T03:29:27.4145966" w:id="1164369297">
          <w:rPr>
            <w:rFonts w:ascii="Times New Roman" w:hAnsi="Times New Roman" w:eastAsia="Times New Roman" w:cs="Times New Roman"/>
            <w:b/>
            <w:sz w:val="20"/>
          </w:rPr>
        </w:rPrChange>
      </w:rPr>
      <w:t xml:space="preserve">Page </w:t>
    </w:r>
    <w:r w:rsidRPr="49351341" w:rsidR="00370F42">
      <w:rPr>
        <w:rFonts w:ascii="Times New Roman" w:hAnsi="Times New Roman" w:eastAsia="Times New Roman" w:cs="Times New Roman"/>
        <w:b w:val="1"/>
        <w:bCs w:val="1"/>
        <w:sz w:val="20"/>
        <w:szCs w:val="20"/>
        <w:rPrChange w:author="Lean Nasser Carreon" w:date="2018-02-26T03:29:27.4145966" w:id="1553701630">
          <w:rPr/>
        </w:rPrChange>
      </w:rPr>
      <w:fldChar w:fldCharType="begin"/>
    </w:r>
    <w:r>
      <w:instrText xml:space="preserve"> PAGE   \* MERGEFORMAT </w:instrText>
    </w:r>
    <w:r w:rsidR="00370F42">
      <w:fldChar w:fldCharType="separate"/>
    </w:r>
    <w:r w:rsidRPr="49351341">
      <w:rPr>
        <w:rFonts w:ascii="Times New Roman" w:hAnsi="Times New Roman" w:eastAsia="Times New Roman" w:cs="Times New Roman"/>
        <w:b w:val="1"/>
        <w:bCs w:val="1"/>
        <w:sz w:val="20"/>
        <w:szCs w:val="20"/>
        <w:rPrChange w:author="Lean Nasser Carreon" w:date="2018-02-26T03:29:27.4145966" w:id="2060820020">
          <w:rPr>
            <w:rFonts w:ascii="Times New Roman" w:hAnsi="Times New Roman" w:eastAsia="Times New Roman" w:cs="Times New Roman"/>
            <w:b/>
            <w:sz w:val="20"/>
          </w:rPr>
        </w:rPrChange>
      </w:rPr>
      <w:t>1</w:t>
    </w:r>
    <w:r w:rsidRPr="49351341" w:rsidR="00370F42">
      <w:rPr>
        <w:rFonts w:ascii="Times New Roman" w:hAnsi="Times New Roman" w:eastAsia="Times New Roman" w:cs="Times New Roman"/>
        <w:b w:val="1"/>
        <w:bCs w:val="1"/>
        <w:sz w:val="20"/>
        <w:szCs w:val="20"/>
        <w:rPrChange w:author="Lean Nasser Carreon" w:date="2018-02-26T03:29:27.4145966" w:id="581734115">
          <w:rPr>
            <w:rFonts w:ascii="Times New Roman" w:hAnsi="Times New Roman" w:eastAsia="Times New Roman" w:cs="Times New Roman"/>
            <w:b/>
            <w:sz w:val="20"/>
          </w:rPr>
        </w:rPrChang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7F6" w:rsidRDefault="009E3E0E" w14:paraId="310E2188" w14:textId="77777777">
    <w:pPr>
      <w:tabs>
        <w:tab w:val="center" w:pos="4680"/>
        <w:tab w:val="center" w:pos="8359"/>
      </w:tabs>
      <w:spacing w:after="0" w:line="259" w:lineRule="auto"/>
      <w:ind w:left="0" w:firstLine="0"/>
    </w:pPr>
    <w:r w:rsidRPr="49351341">
      <w:rPr>
        <w:rFonts w:ascii="Times New Roman" w:hAnsi="Times New Roman" w:eastAsia="Times New Roman" w:cs="Times New Roman"/>
        <w:b w:val="1"/>
        <w:bCs w:val="1"/>
        <w:sz w:val="20"/>
        <w:szCs w:val="20"/>
        <w:rPrChange w:author="Lean Nasser Carreon" w:date="2018-02-26T03:29:27.4145966" w:id="1012449020">
          <w:rPr>
            <w:rFonts w:ascii="Times New Roman" w:hAnsi="Times New Roman" w:eastAsia="Times New Roman" w:cs="Times New Roman"/>
            <w:b/>
            <w:sz w:val="20"/>
          </w:rPr>
        </w:rPrChange>
      </w:rPr>
      <w:t>Vision and Scope for OTOM SYSTEM</w:t>
    </w:r>
    <w:r w:rsidR="00A007FF">
      <w:rPr>
        <w:rFonts w:ascii="Times New Roman" w:hAnsi="Times New Roman" w:eastAsia="Times New Roman" w:cs="Times New Roman"/>
        <w:b/>
        <w:sz w:val="20"/>
      </w:rPr>
      <w:tab/>
    </w:r>
    <w:r w:rsidR="00A007FF">
      <w:rPr>
        <w:rFonts w:ascii="Times New Roman" w:hAnsi="Times New Roman" w:eastAsia="Times New Roman" w:cs="Times New Roman"/>
        <w:b/>
        <w:sz w:val="20"/>
      </w:rPr>
      <w:tab/>
    </w:r>
    <w:proofErr w:type="spellStart"/>
    <w:r w:rsidRPr="49351341" w:rsidR="00A007FF">
      <w:rPr>
        <w:rFonts w:ascii="Times New Roman" w:hAnsi="Times New Roman" w:eastAsia="Times New Roman" w:cs="Times New Roman"/>
        <w:b w:val="1"/>
        <w:bCs w:val="1"/>
        <w:sz w:val="20"/>
        <w:szCs w:val="20"/>
        <w:rPrChange w:author="Lean Nasser Carreon" w:date="2018-02-26T03:29:27.4145966" w:id="767725778">
          <w:rPr>
            <w:rFonts w:ascii="Times New Roman" w:hAnsi="Times New Roman" w:eastAsia="Times New Roman" w:cs="Times New Roman"/>
            <w:b/>
            <w:sz w:val="20"/>
          </w:rPr>
        </w:rPrChange>
      </w:rPr>
      <w:t xml:space="preserve">Page </w:t>
    </w:r>
    <w:proofErr w:type="spellEnd"/>
    <w:r w:rsidRPr="49351341" w:rsidR="00370F42">
      <w:rPr>
        <w:rFonts w:ascii="Times New Roman" w:hAnsi="Times New Roman" w:eastAsia="Times New Roman" w:cs="Times New Roman"/>
        <w:b w:val="1"/>
        <w:bCs w:val="1"/>
        <w:noProof/>
        <w:sz w:val="20"/>
        <w:szCs w:val="20"/>
        <w:rPrChange w:author="Lean Nasser Carreon" w:date="2018-02-26T03:29:27.4145966" w:id="347548113">
          <w:rPr/>
        </w:rPrChange>
      </w:rPr>
      <w:fldChar w:fldCharType="begin"/>
    </w:r>
    <w:r w:rsidR="00A007FF">
      <w:instrText xml:space="preserve"> PAGE   \* MERGEFORMAT </w:instrText>
    </w:r>
    <w:r w:rsidR="00370F42">
      <w:fldChar w:fldCharType="separate"/>
    </w:r>
    <w:r w:rsidRPr="49351341" w:rsidR="00BE6390">
      <w:rPr>
        <w:rFonts w:ascii="Times New Roman" w:hAnsi="Times New Roman" w:eastAsia="Times New Roman" w:cs="Times New Roman"/>
        <w:b w:val="1"/>
        <w:bCs w:val="1"/>
        <w:noProof/>
        <w:sz w:val="20"/>
        <w:szCs w:val="20"/>
        <w:rPrChange w:author="Lean Nasser Carreon" w:date="2018-02-26T03:29:27.4145966" w:id="1589522796">
          <w:rPr>
            <w:rFonts w:ascii="Times New Roman" w:hAnsi="Times New Roman" w:eastAsia="Times New Roman" w:cs="Times New Roman"/>
            <w:b/>
            <w:noProof/>
            <w:sz w:val="20"/>
          </w:rPr>
        </w:rPrChange>
      </w:rPr>
      <w:t>4</w:t>
    </w:r>
    <w:r w:rsidRPr="49351341" w:rsidR="00370F42">
      <w:rPr>
        <w:rFonts w:ascii="Times New Roman" w:hAnsi="Times New Roman" w:eastAsia="Times New Roman" w:cs="Times New Roman"/>
        <w:b w:val="1"/>
        <w:bCs w:val="1"/>
        <w:noProof/>
        <w:sz w:val="20"/>
        <w:szCs w:val="20"/>
        <w:rPrChange w:author="Lean Nasser Carreon" w:date="2018-02-26T03:29:27.4145966" w:id="553512000">
          <w:rPr>
            <w:rFonts w:ascii="Times New Roman" w:hAnsi="Times New Roman" w:eastAsia="Times New Roman" w:cs="Times New Roman"/>
            <w:b/>
            <w:sz w:val="20"/>
          </w:rPr>
        </w:rPrChang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77F6" w:rsidRDefault="00A007FF" w14:paraId="735A5D58" w14:textId="77777777">
    <w:pPr>
      <w:tabs>
        <w:tab w:val="center" w:pos="4680"/>
        <w:tab w:val="center" w:pos="8359"/>
      </w:tabs>
      <w:spacing w:after="0" w:line="259" w:lineRule="auto"/>
      <w:ind w:left="0" w:firstLine="0"/>
    </w:pPr>
    <w:r w:rsidRPr="49351341">
      <w:rPr>
        <w:rFonts w:ascii="Times New Roman" w:hAnsi="Times New Roman" w:eastAsia="Times New Roman" w:cs="Times New Roman"/>
        <w:b w:val="1"/>
        <w:bCs w:val="1"/>
        <w:sz w:val="20"/>
        <w:szCs w:val="20"/>
        <w:rPrChange w:author="Lean Nasser Carreon" w:date="2018-02-26T03:29:27.4145966" w:id="1681827942">
          <w:rPr>
            <w:rFonts w:ascii="Times New Roman" w:hAnsi="Times New Roman" w:eastAsia="Times New Roman" w:cs="Times New Roman"/>
            <w:b/>
            <w:sz w:val="20"/>
          </w:rPr>
        </w:rPrChange>
      </w:rPr>
      <w:t>Vision and Scope for &lt;Project&gt;</w:t>
    </w:r>
    <w:r>
      <w:rPr>
        <w:rFonts w:ascii="Times New Roman" w:hAnsi="Times New Roman" w:eastAsia="Times New Roman" w:cs="Times New Roman"/>
        <w:b/>
        <w:sz w:val="20"/>
      </w:rPr>
      <w:tab/>
    </w:r>
    <w:r>
      <w:rPr>
        <w:rFonts w:ascii="Times New Roman" w:hAnsi="Times New Roman" w:eastAsia="Times New Roman" w:cs="Times New Roman"/>
        <w:b/>
        <w:sz w:val="20"/>
      </w:rPr>
      <w:tab/>
    </w:r>
    <w:r w:rsidRPr="49351341">
      <w:rPr>
        <w:rFonts w:ascii="Times New Roman" w:hAnsi="Times New Roman" w:eastAsia="Times New Roman" w:cs="Times New Roman"/>
        <w:b w:val="1"/>
        <w:bCs w:val="1"/>
        <w:sz w:val="20"/>
        <w:szCs w:val="20"/>
        <w:rPrChange w:author="Lean Nasser Carreon" w:date="2018-02-26T03:29:27.4145966" w:id="1302806064">
          <w:rPr>
            <w:rFonts w:ascii="Times New Roman" w:hAnsi="Times New Roman" w:eastAsia="Times New Roman" w:cs="Times New Roman"/>
            <w:b/>
            <w:sz w:val="20"/>
          </w:rPr>
        </w:rPrChange>
      </w:rPr>
      <w:t xml:space="preserve">Page </w:t>
    </w:r>
    <w:r w:rsidRPr="49351341" w:rsidR="00370F42">
      <w:rPr>
        <w:rFonts w:ascii="Times New Roman" w:hAnsi="Times New Roman" w:eastAsia="Times New Roman" w:cs="Times New Roman"/>
        <w:b w:val="1"/>
        <w:bCs w:val="1"/>
        <w:sz w:val="20"/>
        <w:szCs w:val="20"/>
        <w:rPrChange w:author="Lean Nasser Carreon" w:date="2018-02-26T03:29:27.4145966" w:id="1576052594">
          <w:rPr/>
        </w:rPrChange>
      </w:rPr>
      <w:fldChar w:fldCharType="begin"/>
    </w:r>
    <w:r>
      <w:instrText xml:space="preserve"> PAGE   \* MERGEFORMAT </w:instrText>
    </w:r>
    <w:r w:rsidR="00370F42">
      <w:fldChar w:fldCharType="separate"/>
    </w:r>
    <w:r w:rsidRPr="49351341">
      <w:rPr>
        <w:rFonts w:ascii="Times New Roman" w:hAnsi="Times New Roman" w:eastAsia="Times New Roman" w:cs="Times New Roman"/>
        <w:b w:val="1"/>
        <w:bCs w:val="1"/>
        <w:sz w:val="20"/>
        <w:szCs w:val="20"/>
        <w:rPrChange w:author="Lean Nasser Carreon" w:date="2018-02-26T03:29:27.4145966" w:id="1276860240">
          <w:rPr>
            <w:rFonts w:ascii="Times New Roman" w:hAnsi="Times New Roman" w:eastAsia="Times New Roman" w:cs="Times New Roman"/>
            <w:b/>
            <w:sz w:val="20"/>
          </w:rPr>
        </w:rPrChange>
      </w:rPr>
      <w:t>1</w:t>
    </w:r>
    <w:r w:rsidRPr="49351341" w:rsidR="00370F42">
      <w:rPr>
        <w:rFonts w:ascii="Times New Roman" w:hAnsi="Times New Roman" w:eastAsia="Times New Roman" w:cs="Times New Roman"/>
        <w:b w:val="1"/>
        <w:bCs w:val="1"/>
        <w:sz w:val="20"/>
        <w:szCs w:val="20"/>
        <w:rPrChange w:author="Lean Nasser Carreon" w:date="2018-02-26T03:29:27.4145966" w:id="934692469">
          <w:rPr>
            <w:rFonts w:ascii="Times New Roman" w:hAnsi="Times New Roman" w:eastAsia="Times New Roman" w:cs="Times New Roman"/>
            <w:b/>
            <w:sz w:val="20"/>
          </w:rPr>
        </w:rPrChang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AE"/>
    <w:multiLevelType w:val="multilevel"/>
    <w:tmpl w:val="C602B0BC"/>
    <w:lvl w:ilvl="0">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start w:val="1"/>
      <w:numFmt w:val="decimal"/>
      <w:pStyle w:val="Heading2"/>
      <w:lvlText w:val="%1.%2."/>
      <w:lvlJc w:val="left"/>
      <w:pPr>
        <w:ind w:left="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abstractNum>
  <w:abstractNum w:abstractNumId="1" w15:restartNumberingAfterBreak="0">
    <w:nsid w:val="0B671413"/>
    <w:multiLevelType w:val="hybridMultilevel"/>
    <w:tmpl w:val="9AD448CA"/>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 w15:restartNumberingAfterBreak="0">
    <w:nsid w:val="360A641B"/>
    <w:multiLevelType w:val="hybridMultilevel"/>
    <w:tmpl w:val="69E87C38"/>
    <w:lvl w:ilvl="0" w:tplc="F4DACFD6">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CF00AC1A">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C067EF8">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87042796">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3184F0BA">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BA304F40">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DBB417BA">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A3DA832E">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FBB25D3E">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3" w15:restartNumberingAfterBreak="0">
    <w:nsid w:val="3ECA0265"/>
    <w:multiLevelType w:val="hybridMultilevel"/>
    <w:tmpl w:val="14C410E6"/>
    <w:lvl w:ilvl="0" w:tplc="B07CF4CC">
      <w:start w:val="1"/>
      <w:numFmt w:val="bullet"/>
      <w:lvlText w:val="•"/>
      <w:lvlJc w:val="left"/>
      <w:pPr>
        <w:ind w:left="36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F2ECE0E2">
      <w:start w:val="1"/>
      <w:numFmt w:val="bullet"/>
      <w:lvlText w:val="o"/>
      <w:lvlJc w:val="left"/>
      <w:pPr>
        <w:ind w:left="108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2" w:tplc="C494EF0A">
      <w:start w:val="1"/>
      <w:numFmt w:val="bullet"/>
      <w:lvlText w:val="▪"/>
      <w:lvlJc w:val="left"/>
      <w:pPr>
        <w:ind w:left="18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3" w:tplc="046C0D18">
      <w:start w:val="1"/>
      <w:numFmt w:val="bullet"/>
      <w:lvlText w:val="•"/>
      <w:lvlJc w:val="left"/>
      <w:pPr>
        <w:ind w:left="252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B7188986">
      <w:start w:val="1"/>
      <w:numFmt w:val="bullet"/>
      <w:lvlText w:val="o"/>
      <w:lvlJc w:val="left"/>
      <w:pPr>
        <w:ind w:left="324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5" w:tplc="54969972">
      <w:start w:val="1"/>
      <w:numFmt w:val="bullet"/>
      <w:lvlText w:val="▪"/>
      <w:lvlJc w:val="left"/>
      <w:pPr>
        <w:ind w:left="396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6" w:tplc="53D8F6A0">
      <w:start w:val="1"/>
      <w:numFmt w:val="bullet"/>
      <w:lvlText w:val="•"/>
      <w:lvlJc w:val="left"/>
      <w:pPr>
        <w:ind w:left="46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1F545696">
      <w:start w:val="1"/>
      <w:numFmt w:val="bullet"/>
      <w:lvlText w:val="o"/>
      <w:lvlJc w:val="left"/>
      <w:pPr>
        <w:ind w:left="540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lvl w:ilvl="8" w:tplc="1D0E083A">
      <w:start w:val="1"/>
      <w:numFmt w:val="bullet"/>
      <w:lvlText w:val="▪"/>
      <w:lvlJc w:val="left"/>
      <w:pPr>
        <w:ind w:left="6120"/>
      </w:pPr>
      <w:rPr>
        <w:rFonts w:ascii="Segoe UI Symbol" w:hAnsi="Segoe UI Symbol" w:eastAsia="Segoe UI Symbol" w:cs="Segoe UI Symbol"/>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3ED230EC"/>
    <w:multiLevelType w:val="multilevel"/>
    <w:tmpl w:val="254C1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131ED8"/>
    <w:multiLevelType w:val="hybridMultilevel"/>
    <w:tmpl w:val="E3302C3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6" w15:restartNumberingAfterBreak="0">
    <w:nsid w:val="62632EC2"/>
    <w:multiLevelType w:val="multilevel"/>
    <w:tmpl w:val="EB768BD2"/>
    <w:lvl w:ilvl="0">
      <w:start w:val="1"/>
      <w:numFmt w:val="decimal"/>
      <w:lvlText w:val="%1."/>
      <w:lvlJc w:val="left"/>
      <w:pPr>
        <w:ind w:left="4679"/>
      </w:pPr>
      <w:rPr>
        <w:rFonts w:ascii="Times New Roman" w:hAnsi="Times New Roman" w:eastAsia="Times New Roman" w:cs="Times New Roman"/>
        <w:b/>
        <w:bCs/>
        <w:i w:val="0"/>
        <w:strike w:val="0"/>
        <w:dstrike w:val="0"/>
        <w:color w:val="000000"/>
        <w:sz w:val="36"/>
        <w:szCs w:val="36"/>
        <w:u w:val="none" w:color="000000"/>
        <w:bdr w:val="none" w:color="auto" w:sz="0" w:space="0"/>
        <w:shd w:val="clear" w:color="auto" w:fill="auto"/>
        <w:vertAlign w:val="baseline"/>
      </w:rPr>
    </w:lvl>
    <w:lvl w:ilvl="1">
      <w:start w:val="1"/>
      <w:numFmt w:val="decimal"/>
      <w:lvlText w:val="%1.%2."/>
      <w:lvlJc w:val="left"/>
      <w:pPr>
        <w:ind w:left="4679"/>
      </w:pPr>
      <w:rPr>
        <w:b/>
        <w:bCs/>
        <w:i w:val="0"/>
        <w:strike w:val="0"/>
        <w:dstrike w:val="0"/>
        <w:color w:val="000000"/>
        <w:sz w:val="28"/>
        <w:szCs w:val="28"/>
        <w:u w:val="none" w:color="000000"/>
        <w:bdr w:val="none" w:color="auto" w:sz="0" w:space="0"/>
        <w:shd w:val="clear" w:color="auto" w:fill="auto"/>
        <w:vertAlign w:val="baseline"/>
      </w:rPr>
    </w:lvl>
    <w:lvl w:ilvl="2">
      <w:start w:val="1"/>
      <w:numFmt w:val="lowerRoman"/>
      <w:lvlText w:val="%3"/>
      <w:lvlJc w:val="left"/>
      <w:pPr>
        <w:ind w:left="575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3">
      <w:start w:val="1"/>
      <w:numFmt w:val="decimal"/>
      <w:lvlText w:val="%4"/>
      <w:lvlJc w:val="left"/>
      <w:pPr>
        <w:ind w:left="647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4">
      <w:start w:val="1"/>
      <w:numFmt w:val="lowerLetter"/>
      <w:lvlText w:val="%5"/>
      <w:lvlJc w:val="left"/>
      <w:pPr>
        <w:ind w:left="719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5">
      <w:start w:val="1"/>
      <w:numFmt w:val="lowerRoman"/>
      <w:lvlText w:val="%6"/>
      <w:lvlJc w:val="left"/>
      <w:pPr>
        <w:ind w:left="791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6">
      <w:start w:val="1"/>
      <w:numFmt w:val="decimal"/>
      <w:lvlText w:val="%7"/>
      <w:lvlJc w:val="left"/>
      <w:pPr>
        <w:ind w:left="863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7">
      <w:start w:val="1"/>
      <w:numFmt w:val="lowerLetter"/>
      <w:lvlText w:val="%8"/>
      <w:lvlJc w:val="left"/>
      <w:pPr>
        <w:ind w:left="935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lvl w:ilvl="8">
      <w:start w:val="1"/>
      <w:numFmt w:val="lowerRoman"/>
      <w:lvlText w:val="%9"/>
      <w:lvlJc w:val="left"/>
      <w:pPr>
        <w:ind w:left="10079"/>
      </w:pPr>
      <w:rPr>
        <w:rFonts w:ascii="Times New Roman" w:hAnsi="Times New Roman" w:eastAsia="Times New Roman" w:cs="Times New Roman"/>
        <w:b/>
        <w:bCs/>
        <w:i w:val="0"/>
        <w:strike w:val="0"/>
        <w:dstrike w:val="0"/>
        <w:color w:val="000000"/>
        <w:sz w:val="28"/>
        <w:szCs w:val="28"/>
        <w:u w:val="none" w:color="000000"/>
        <w:bdr w:val="none" w:color="auto" w:sz="0" w:space="0"/>
        <w:shd w:val="clear" w:color="auto" w:fill="auto"/>
        <w:vertAlign w:val="baseline"/>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people.xml><?xml version="1.0" encoding="utf-8"?>
<w15:people xmlns:mc="http://schemas.openxmlformats.org/markup-compatibility/2006" xmlns:w15="http://schemas.microsoft.com/office/word/2012/wordml" mc:Ignorable="w15">
  <w15:person w15:author="Latasha Carreon">
    <w15:presenceInfo w15:providerId="None" w15:userId="Latasha Carreon"/>
  </w15:person>
  <w15:person w15:author="Carreon">
    <w15:presenceInfo w15:providerId="None" w15:userId="Carreon"/>
  </w15:person>
  <w15:person w15:author="Lean Nasser Carreon">
    <w15:presenceInfo w15:providerId="AD" w15:userId="10033FFF90998F7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377F6"/>
    <w:rsid w:val="0007596B"/>
    <w:rsid w:val="00115497"/>
    <w:rsid w:val="00160FAB"/>
    <w:rsid w:val="001B17F7"/>
    <w:rsid w:val="00220021"/>
    <w:rsid w:val="002F23F0"/>
    <w:rsid w:val="00306A6A"/>
    <w:rsid w:val="00342B71"/>
    <w:rsid w:val="00370F42"/>
    <w:rsid w:val="004508B0"/>
    <w:rsid w:val="00485E22"/>
    <w:rsid w:val="005C4E20"/>
    <w:rsid w:val="005D3211"/>
    <w:rsid w:val="00727CA6"/>
    <w:rsid w:val="00734A30"/>
    <w:rsid w:val="007B1F26"/>
    <w:rsid w:val="0091789F"/>
    <w:rsid w:val="0096347D"/>
    <w:rsid w:val="009E3E0E"/>
    <w:rsid w:val="00A007FF"/>
    <w:rsid w:val="00B377F6"/>
    <w:rsid w:val="00BE6390"/>
    <w:rsid w:val="00D94428"/>
    <w:rsid w:val="00DD7656"/>
    <w:rsid w:val="00E1363B"/>
    <w:rsid w:val="00E90301"/>
    <w:rsid w:val="00FB496D"/>
    <w:rsid w:val="00FC3E09"/>
    <w:rsid w:val="11718A57"/>
    <w:rsid w:val="1E6FF654"/>
    <w:rsid w:val="27F07A0B"/>
    <w:rsid w:val="46E323CB"/>
    <w:rsid w:val="49351341"/>
    <w:rsid w:val="5CCB6EA1"/>
    <w:rsid w:val="6304B6DF"/>
    <w:rsid w:val="6624F5AC"/>
    <w:rsid w:val="74C744DD"/>
    <w:rsid w:val="7A85454B"/>
    <w:rsid w:val="7B453182"/>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3EE344"/>
  <w15:docId w15:val="{A1802AC3-B426-4A3C-A953-4A5ED3060F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70F42"/>
    <w:pPr>
      <w:spacing w:after="236" w:line="237" w:lineRule="auto"/>
      <w:ind w:left="10" w:hanging="10"/>
    </w:pPr>
    <w:rPr>
      <w:rFonts w:ascii="Arial" w:hAnsi="Arial" w:eastAsia="Arial" w:cs="Arial"/>
      <w:i/>
      <w:color w:val="000000"/>
    </w:rPr>
  </w:style>
  <w:style w:type="paragraph" w:styleId="Heading1">
    <w:name w:val="heading 1"/>
    <w:next w:val="Normal"/>
    <w:link w:val="Heading1Char"/>
    <w:uiPriority w:val="9"/>
    <w:unhideWhenUsed/>
    <w:qFormat/>
    <w:rsid w:val="00370F42"/>
    <w:pPr>
      <w:keepNext/>
      <w:keepLines/>
      <w:numPr>
        <w:numId w:val="3"/>
      </w:numPr>
      <w:spacing w:after="30"/>
      <w:ind w:left="10" w:hanging="10"/>
      <w:outlineLvl w:val="0"/>
    </w:pPr>
    <w:rPr>
      <w:rFonts w:ascii="Times New Roman" w:hAnsi="Times New Roman" w:eastAsia="Times New Roman" w:cs="Times New Roman"/>
      <w:b/>
      <w:color w:val="000000"/>
      <w:sz w:val="36"/>
    </w:rPr>
  </w:style>
  <w:style w:type="paragraph" w:styleId="Heading2">
    <w:name w:val="heading 2"/>
    <w:next w:val="Normal"/>
    <w:link w:val="Heading2Char"/>
    <w:uiPriority w:val="9"/>
    <w:unhideWhenUsed/>
    <w:qFormat/>
    <w:rsid w:val="00370F42"/>
    <w:pPr>
      <w:keepNext/>
      <w:keepLines/>
      <w:numPr>
        <w:ilvl w:val="1"/>
        <w:numId w:val="3"/>
      </w:numPr>
      <w:spacing w:after="130"/>
      <w:ind w:left="10" w:hanging="10"/>
      <w:outlineLvl w:val="1"/>
    </w:pPr>
    <w:rPr>
      <w:rFonts w:ascii="Times New Roman" w:hAnsi="Times New Roman" w:eastAsia="Times New Roman" w:cs="Times New Roman"/>
      <w:b/>
      <w:color w:val="000000"/>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sid w:val="00370F42"/>
    <w:rPr>
      <w:rFonts w:ascii="Times New Roman" w:hAnsi="Times New Roman" w:eastAsia="Times New Roman" w:cs="Times New Roman"/>
      <w:b/>
      <w:color w:val="000000"/>
      <w:sz w:val="28"/>
    </w:rPr>
  </w:style>
  <w:style w:type="character" w:styleId="Heading1Char" w:customStyle="1">
    <w:name w:val="Heading 1 Char"/>
    <w:link w:val="Heading1"/>
    <w:rsid w:val="00370F42"/>
    <w:rPr>
      <w:rFonts w:ascii="Times New Roman" w:hAnsi="Times New Roman" w:eastAsia="Times New Roman" w:cs="Times New Roman"/>
      <w:b/>
      <w:color w:val="000000"/>
      <w:sz w:val="36"/>
    </w:rPr>
  </w:style>
  <w:style w:type="paragraph" w:styleId="TOC1">
    <w:name w:val="toc 1"/>
    <w:hidden/>
    <w:rsid w:val="00370F42"/>
    <w:pPr>
      <w:spacing w:after="0"/>
      <w:ind w:left="25" w:right="480" w:hanging="10"/>
    </w:pPr>
    <w:rPr>
      <w:rFonts w:ascii="Times New Roman" w:hAnsi="Times New Roman" w:eastAsia="Times New Roman" w:cs="Times New Roman"/>
      <w:color w:val="000000"/>
      <w:sz w:val="24"/>
    </w:rPr>
  </w:style>
  <w:style w:type="paragraph" w:styleId="TOC2">
    <w:name w:val="toc 2"/>
    <w:hidden/>
    <w:rsid w:val="00370F42"/>
    <w:pPr>
      <w:spacing w:after="0"/>
      <w:ind w:left="385" w:right="480" w:hanging="10"/>
    </w:pPr>
    <w:rPr>
      <w:rFonts w:ascii="Times New Roman" w:hAnsi="Times New Roman" w:eastAsia="Times New Roman" w:cs="Times New Roman"/>
      <w:color w:val="000000"/>
      <w:sz w:val="24"/>
    </w:rPr>
  </w:style>
  <w:style w:type="table" w:styleId="TableGrid" w:customStyle="1">
    <w:name w:val="Table Grid"/>
    <w:rsid w:val="00370F4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3E0E"/>
    <w:pPr>
      <w:ind w:left="720"/>
      <w:contextualSpacing/>
    </w:pPr>
  </w:style>
  <w:style w:type="paragraph" w:styleId="Footer">
    <w:name w:val="footer"/>
    <w:basedOn w:val="Normal"/>
    <w:link w:val="FooterChar"/>
    <w:uiPriority w:val="99"/>
    <w:unhideWhenUsed/>
    <w:rsid w:val="009E3E0E"/>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3E0E"/>
    <w:rPr>
      <w:rFonts w:ascii="Arial" w:hAnsi="Arial" w:eastAsia="Arial" w:cs="Arial"/>
      <w:i/>
      <w:color w:val="000000"/>
    </w:rPr>
  </w:style>
  <w:style w:type="paragraph" w:styleId="BalloonText">
    <w:name w:val="Balloon Text"/>
    <w:basedOn w:val="Normal"/>
    <w:link w:val="BalloonTextChar"/>
    <w:uiPriority w:val="99"/>
    <w:semiHidden/>
    <w:unhideWhenUsed/>
    <w:rsid w:val="00485E2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85E22"/>
    <w:rPr>
      <w:rFonts w:ascii="Tahoma" w:hAnsi="Tahoma" w:eastAsia="Arial" w:cs="Tahoma"/>
      <w:i/>
      <w:color w:val="000000"/>
      <w:sz w:val="16"/>
      <w:szCs w:val="16"/>
    </w:rPr>
  </w:style>
  <w:style w:type="character" w:styleId="CommentReference">
    <w:name w:val="annotation reference"/>
    <w:basedOn w:val="DefaultParagraphFont"/>
    <w:uiPriority w:val="99"/>
    <w:semiHidden/>
    <w:unhideWhenUsed/>
    <w:rsid w:val="00160FAB"/>
    <w:rPr>
      <w:sz w:val="16"/>
      <w:szCs w:val="16"/>
    </w:rPr>
  </w:style>
  <w:style w:type="paragraph" w:styleId="CommentText">
    <w:name w:val="annotation text"/>
    <w:basedOn w:val="Normal"/>
    <w:link w:val="CommentTextChar"/>
    <w:uiPriority w:val="99"/>
    <w:semiHidden/>
    <w:unhideWhenUsed/>
    <w:rsid w:val="00160FAB"/>
    <w:pPr>
      <w:spacing w:line="240" w:lineRule="auto"/>
    </w:pPr>
    <w:rPr>
      <w:sz w:val="20"/>
      <w:szCs w:val="20"/>
    </w:rPr>
  </w:style>
  <w:style w:type="character" w:styleId="CommentTextChar" w:customStyle="1">
    <w:name w:val="Comment Text Char"/>
    <w:basedOn w:val="DefaultParagraphFont"/>
    <w:link w:val="CommentText"/>
    <w:uiPriority w:val="99"/>
    <w:semiHidden/>
    <w:rsid w:val="00160FAB"/>
    <w:rPr>
      <w:rFonts w:ascii="Arial" w:hAnsi="Arial" w:eastAsia="Arial" w:cs="Arial"/>
      <w:i/>
      <w:color w:val="000000"/>
      <w:sz w:val="20"/>
      <w:szCs w:val="20"/>
    </w:rPr>
  </w:style>
  <w:style w:type="paragraph" w:styleId="CommentSubject">
    <w:name w:val="annotation subject"/>
    <w:basedOn w:val="CommentText"/>
    <w:next w:val="CommentText"/>
    <w:link w:val="CommentSubjectChar"/>
    <w:uiPriority w:val="99"/>
    <w:semiHidden/>
    <w:unhideWhenUsed/>
    <w:rsid w:val="00160FAB"/>
    <w:rPr>
      <w:b/>
      <w:bCs/>
    </w:rPr>
  </w:style>
  <w:style w:type="character" w:styleId="CommentSubjectChar" w:customStyle="1">
    <w:name w:val="Comment Subject Char"/>
    <w:basedOn w:val="CommentTextChar"/>
    <w:link w:val="CommentSubject"/>
    <w:uiPriority w:val="99"/>
    <w:semiHidden/>
    <w:rsid w:val="00160FAB"/>
    <w:rPr>
      <w:rFonts w:ascii="Arial" w:hAnsi="Arial" w:eastAsia="Arial" w:cs="Arial"/>
      <w:b/>
      <w:bCs/>
      <w: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16/09/relationships/commentsIds" Target="commentsIds.xml" Id="rId13" /><Relationship Type="http://schemas.microsoft.com/office/2011/relationships/people" Target="peop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eader" Target="header6.xml"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webSettings" Target="webSettings.xml" Id="rId5" /><Relationship Type="http://schemas.openxmlformats.org/officeDocument/2006/relationships/header" Target="header5.xml" Id="rId15" /><Relationship Type="http://schemas.openxmlformats.org/officeDocument/2006/relationships/header" Target="header3.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customXml" Target="../customXml/item4.xml" Id="rId22" /><Relationship Type="http://schemas.openxmlformats.org/officeDocument/2006/relationships/glossaryDocument" Target="/word/glossary/document.xml" Id="R23b349d3f63049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70480fb-328b-48a2-89b2-5538d9733973}"/>
      </w:docPartPr>
      <w:docPartBody>
        <w:p w14:paraId="41A7EAA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87F5734FC7D3D48B22C702A58C6F427" ma:contentTypeVersion="2" ma:contentTypeDescription="Create a new document." ma:contentTypeScope="" ma:versionID="94f54a3a5eeef7c1e013c2379182a97e">
  <xsd:schema xmlns:xsd="http://www.w3.org/2001/XMLSchema" xmlns:xs="http://www.w3.org/2001/XMLSchema" xmlns:p="http://schemas.microsoft.com/office/2006/metadata/properties" xmlns:ns2="413d0d0c-a7cf-4d28-9916-c0cea0a2c048" targetNamespace="http://schemas.microsoft.com/office/2006/metadata/properties" ma:root="true" ma:fieldsID="4bd9ad8e2309d2e5577f0afb1f485381" ns2:_="">
    <xsd:import namespace="413d0d0c-a7cf-4d28-9916-c0cea0a2c0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d0d0c-a7cf-4d28-9916-c0cea0a2c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92C1E-FC61-46F8-81FA-186D62AF8CB7}">
  <ds:schemaRefs>
    <ds:schemaRef ds:uri="http://schemas.openxmlformats.org/officeDocument/2006/bibliography"/>
  </ds:schemaRefs>
</ds:datastoreItem>
</file>

<file path=customXml/itemProps2.xml><?xml version="1.0" encoding="utf-8"?>
<ds:datastoreItem xmlns:ds="http://schemas.openxmlformats.org/officeDocument/2006/customXml" ds:itemID="{9B5112F5-D455-4697-96B4-2761A41F487D}"/>
</file>

<file path=customXml/itemProps3.xml><?xml version="1.0" encoding="utf-8"?>
<ds:datastoreItem xmlns:ds="http://schemas.openxmlformats.org/officeDocument/2006/customXml" ds:itemID="{207F4DE9-FCF8-4D6C-8B6E-C13D1791E8C2}"/>
</file>

<file path=customXml/itemProps4.xml><?xml version="1.0" encoding="utf-8"?>
<ds:datastoreItem xmlns:ds="http://schemas.openxmlformats.org/officeDocument/2006/customXml" ds:itemID="{448567A5-27A9-4A84-B2AD-DED215CFE23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and Scope Template</dc:title>
  <dc:subject/>
  <dc:creator>Karl Wiegers</dc:creator>
  <keywords/>
  <lastModifiedBy>Lean Nasser Carreon</lastModifiedBy>
  <revision>18</revision>
  <dcterms:created xsi:type="dcterms:W3CDTF">2018-01-30T13:11:00.0000000Z</dcterms:created>
  <dcterms:modified xsi:type="dcterms:W3CDTF">2018-02-26T11:33:43.0537642Z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0x010100F87F5734FC7D3D48B22C702A58C6F427</vt:lpwstr>
  </property>
</Properties>
</file>